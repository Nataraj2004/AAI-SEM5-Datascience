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189" w:rsidRDefault="00CB0189" w:rsidP="00CB0189">
      <w:r>
        <w:t xml:space="preserve">       </w:t>
      </w:r>
      <w:r w:rsidR="001B6435">
        <w:tab/>
      </w:r>
      <w:r>
        <w:t xml:space="preserve">     </w:t>
      </w:r>
      <w:r>
        <w:rPr>
          <w:noProof/>
        </w:rPr>
        <w:drawing>
          <wp:inline distT="0" distB="0" distL="0" distR="0" wp14:anchorId="12228E1E" wp14:editId="52B2D33D">
            <wp:extent cx="4927234" cy="15459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ist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32123" cy="1547462"/>
                    </a:xfrm>
                    <a:prstGeom prst="rect">
                      <a:avLst/>
                    </a:prstGeom>
                  </pic:spPr>
                </pic:pic>
              </a:graphicData>
            </a:graphic>
          </wp:inline>
        </w:drawing>
      </w:r>
    </w:p>
    <w:p w:rsidR="00CB0189" w:rsidRDefault="00CB0189" w:rsidP="00CB0189"/>
    <w:p w:rsidR="00CB0189" w:rsidRDefault="00CB0189" w:rsidP="00CB0189">
      <w:pPr>
        <w:rPr>
          <w:rFonts w:ascii="Arial Black" w:hAnsi="Arial Black"/>
          <w:sz w:val="32"/>
          <w:szCs w:val="32"/>
        </w:rPr>
      </w:pPr>
      <w:r>
        <w:rPr>
          <w:rFonts w:ascii="Arial Black" w:hAnsi="Arial Black"/>
          <w:sz w:val="32"/>
          <w:szCs w:val="32"/>
        </w:rPr>
        <w:t xml:space="preserve">        </w:t>
      </w:r>
    </w:p>
    <w:p w:rsidR="00CB0189" w:rsidRPr="008B3D79" w:rsidRDefault="008B3D79" w:rsidP="00CB0189">
      <w:pPr>
        <w:rPr>
          <w:rFonts w:ascii="Arial Black" w:hAnsi="Arial Black"/>
          <w:b/>
          <w:sz w:val="32"/>
          <w:szCs w:val="32"/>
        </w:rPr>
      </w:pPr>
      <w:r>
        <w:rPr>
          <w:rFonts w:ascii="Arial Black" w:hAnsi="Arial Black"/>
          <w:sz w:val="32"/>
          <w:szCs w:val="32"/>
        </w:rPr>
        <w:t xml:space="preserve">                               </w:t>
      </w:r>
      <w:r w:rsidR="001B6435">
        <w:rPr>
          <w:rFonts w:ascii="Arial Black" w:hAnsi="Arial Black"/>
          <w:sz w:val="32"/>
          <w:szCs w:val="32"/>
        </w:rPr>
        <w:tab/>
        <w:t xml:space="preserve"> </w:t>
      </w:r>
      <w:r w:rsidRPr="008B3D79">
        <w:rPr>
          <w:rFonts w:ascii="Arial Black" w:hAnsi="Arial Black"/>
          <w:b/>
          <w:color w:val="FF0000"/>
          <w:sz w:val="32"/>
          <w:szCs w:val="32"/>
        </w:rPr>
        <w:t>DATA SCIENCE</w:t>
      </w:r>
    </w:p>
    <w:p w:rsidR="00CB0189" w:rsidRDefault="00A86FF8" w:rsidP="00A86FF8">
      <w:pPr>
        <w:rPr>
          <w:rFonts w:ascii="Arial Black" w:hAnsi="Arial Black"/>
          <w:sz w:val="48"/>
          <w:szCs w:val="48"/>
          <w:u w:val="single"/>
        </w:rPr>
      </w:pPr>
      <w:r>
        <w:rPr>
          <w:rFonts w:ascii="Arial Black" w:hAnsi="Arial Black"/>
          <w:sz w:val="48"/>
          <w:szCs w:val="48"/>
        </w:rPr>
        <w:t xml:space="preserve">       </w:t>
      </w:r>
      <w:r w:rsidR="001B6435">
        <w:rPr>
          <w:rFonts w:ascii="Arial Black" w:hAnsi="Arial Black"/>
          <w:sz w:val="48"/>
          <w:szCs w:val="48"/>
        </w:rPr>
        <w:t xml:space="preserve">         </w:t>
      </w:r>
      <w:r w:rsidR="001B6435">
        <w:rPr>
          <w:rFonts w:ascii="Arial Black" w:hAnsi="Arial Black"/>
          <w:sz w:val="48"/>
          <w:szCs w:val="48"/>
        </w:rPr>
        <w:tab/>
      </w:r>
      <w:r w:rsidR="000A166F">
        <w:rPr>
          <w:rFonts w:ascii="Arial Black" w:hAnsi="Arial Black"/>
          <w:sz w:val="48"/>
          <w:szCs w:val="48"/>
          <w:u w:val="single"/>
        </w:rPr>
        <w:t>ASSIGNMENT – 2</w:t>
      </w:r>
    </w:p>
    <w:p w:rsidR="000A166F" w:rsidRDefault="000A166F" w:rsidP="000A166F">
      <w:pPr>
        <w:pStyle w:val="Heading1"/>
        <w:shd w:val="clear" w:color="auto" w:fill="FFFFFF"/>
        <w:spacing w:before="0" w:beforeAutospacing="0" w:after="0" w:afterAutospacing="0"/>
        <w:jc w:val="center"/>
        <w:textAlignment w:val="baseline"/>
        <w:rPr>
          <w:rFonts w:ascii="Open Sans" w:hAnsi="Open Sans"/>
          <w:color w:val="FF0000"/>
          <w:spacing w:val="-8"/>
          <w:sz w:val="42"/>
          <w:szCs w:val="42"/>
        </w:rPr>
      </w:pPr>
      <w:hyperlink r:id="rId8" w:history="1">
        <w:r w:rsidRPr="000A166F">
          <w:rPr>
            <w:rStyle w:val="Hyperlink"/>
            <w:rFonts w:ascii="inherit" w:hAnsi="inherit"/>
            <w:color w:val="333333"/>
            <w:spacing w:val="-8"/>
            <w:sz w:val="42"/>
            <w:szCs w:val="42"/>
            <w:bdr w:val="none" w:sz="0" w:space="0" w:color="auto" w:frame="1"/>
          </w:rPr>
          <w:t>Gender Recognition by Voice using Python</w:t>
        </w:r>
      </w:hyperlink>
    </w:p>
    <w:p w:rsidR="000A166F" w:rsidRDefault="000A166F" w:rsidP="000A166F">
      <w:pPr>
        <w:tabs>
          <w:tab w:val="left" w:pos="2307"/>
        </w:tabs>
        <w:rPr>
          <w:rFonts w:ascii="Britannic Bold" w:hAnsi="Britannic Bold" w:cstheme="majorHAnsi"/>
          <w:sz w:val="40"/>
          <w:szCs w:val="40"/>
        </w:rPr>
      </w:pPr>
    </w:p>
    <w:p w:rsidR="001B6435" w:rsidRDefault="001B6435" w:rsidP="00CB0189">
      <w:pPr>
        <w:rPr>
          <w:rFonts w:ascii="Arial Black" w:hAnsi="Arial Black"/>
          <w:sz w:val="32"/>
          <w:szCs w:val="32"/>
        </w:rPr>
      </w:pPr>
    </w:p>
    <w:p w:rsidR="00CB0189" w:rsidRDefault="001B6435" w:rsidP="00CB0189">
      <w:pPr>
        <w:tabs>
          <w:tab w:val="left" w:pos="2307"/>
        </w:tabs>
        <w:rPr>
          <w:rFonts w:ascii="Bahnschrift SemiBold SemiConden" w:hAnsi="Bahnschrift SemiBold SemiConden" w:cstheme="majorHAnsi"/>
          <w:sz w:val="40"/>
          <w:szCs w:val="40"/>
        </w:rPr>
      </w:pPr>
      <w:r>
        <w:rPr>
          <w:rFonts w:ascii="Britannic Bold" w:hAnsi="Britannic Bold" w:cstheme="majorHAnsi"/>
          <w:sz w:val="36"/>
          <w:szCs w:val="40"/>
        </w:rPr>
        <w:t xml:space="preserve">                </w:t>
      </w:r>
      <w:r w:rsidRPr="001B6435">
        <w:rPr>
          <w:rFonts w:ascii="Britannic Bold" w:hAnsi="Britannic Bold" w:cstheme="majorHAnsi"/>
          <w:sz w:val="36"/>
          <w:szCs w:val="40"/>
        </w:rPr>
        <w:t>NAME             :  NATARAJ.C</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REGISTER NO  : </w:t>
      </w:r>
      <w:r w:rsidRPr="001B6435">
        <w:rPr>
          <w:rFonts w:ascii="Britannic Bold" w:hAnsi="Britannic Bold" w:cstheme="majorHAnsi"/>
          <w:sz w:val="36"/>
          <w:szCs w:val="40"/>
        </w:rPr>
        <w:t>121012012756</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36"/>
          <w:szCs w:val="40"/>
        </w:rPr>
        <w:t xml:space="preserve">                </w:t>
      </w:r>
      <w:r w:rsidR="00CB0189" w:rsidRPr="001B6435">
        <w:rPr>
          <w:rFonts w:ascii="Britannic Bold" w:hAnsi="Britannic Bold" w:cstheme="majorHAnsi"/>
          <w:sz w:val="36"/>
          <w:szCs w:val="40"/>
        </w:rPr>
        <w:t xml:space="preserve">DEGREE         </w:t>
      </w:r>
      <w:r>
        <w:rPr>
          <w:rFonts w:ascii="Britannic Bold" w:hAnsi="Britannic Bold" w:cstheme="majorHAnsi"/>
          <w:sz w:val="36"/>
          <w:szCs w:val="40"/>
        </w:rPr>
        <w:t xml:space="preserve"> </w:t>
      </w:r>
      <w:r w:rsidR="00CB0189" w:rsidRPr="001B6435">
        <w:rPr>
          <w:rFonts w:ascii="Britannic Bold" w:hAnsi="Britannic Bold" w:cstheme="majorHAnsi"/>
          <w:sz w:val="36"/>
          <w:szCs w:val="40"/>
        </w:rPr>
        <w:t>:  B.TECH</w:t>
      </w:r>
    </w:p>
    <w:p w:rsidR="00CB0189" w:rsidRPr="001B6435" w:rsidRDefault="00CB018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BRANCH         :  CSE</w:t>
      </w:r>
      <w:r w:rsidR="00893F9B" w:rsidRPr="001B6435">
        <w:rPr>
          <w:rFonts w:ascii="Britannic Bold" w:hAnsi="Britannic Bold" w:cstheme="majorHAnsi"/>
          <w:sz w:val="36"/>
          <w:szCs w:val="40"/>
        </w:rPr>
        <w:t xml:space="preserve"> –</w:t>
      </w:r>
      <w:proofErr w:type="gramStart"/>
      <w:r w:rsidR="00893F9B" w:rsidRPr="001B6435">
        <w:rPr>
          <w:rFonts w:ascii="Britannic Bold" w:hAnsi="Britannic Bold" w:cstheme="majorHAnsi"/>
          <w:sz w:val="36"/>
          <w:szCs w:val="40"/>
        </w:rPr>
        <w:t>3</w:t>
      </w:r>
      <w:r w:rsidR="00893F9B" w:rsidRPr="001B6435">
        <w:rPr>
          <w:rFonts w:ascii="Britannic Bold" w:hAnsi="Britannic Bold" w:cstheme="majorHAnsi"/>
          <w:sz w:val="36"/>
          <w:szCs w:val="40"/>
          <w:vertAlign w:val="superscript"/>
        </w:rPr>
        <w:t>rd</w:t>
      </w:r>
      <w:r w:rsidRPr="001B6435">
        <w:rPr>
          <w:rFonts w:ascii="Britannic Bold" w:hAnsi="Britannic Bold" w:cstheme="majorHAnsi"/>
          <w:sz w:val="36"/>
          <w:szCs w:val="40"/>
        </w:rPr>
        <w:t xml:space="preserve">  YEAR</w:t>
      </w:r>
      <w:proofErr w:type="gramEnd"/>
    </w:p>
    <w:p w:rsidR="008B3D79" w:rsidRPr="001B6435" w:rsidRDefault="008B3D79" w:rsidP="00CB0189">
      <w:pPr>
        <w:tabs>
          <w:tab w:val="left" w:pos="2307"/>
        </w:tabs>
        <w:rPr>
          <w:rFonts w:ascii="Britannic Bold" w:hAnsi="Britannic Bold" w:cstheme="majorHAnsi"/>
          <w:sz w:val="36"/>
          <w:szCs w:val="40"/>
        </w:rPr>
      </w:pPr>
      <w:r w:rsidRPr="001B6435">
        <w:rPr>
          <w:rFonts w:ascii="Britannic Bold" w:hAnsi="Britannic Bold" w:cstheme="majorHAnsi"/>
          <w:sz w:val="36"/>
          <w:szCs w:val="40"/>
        </w:rPr>
        <w:t xml:space="preserve">              </w:t>
      </w:r>
      <w:r w:rsidR="001B6435">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proofErr w:type="gramStart"/>
      <w:r w:rsidRPr="001B6435">
        <w:rPr>
          <w:rFonts w:ascii="Britannic Bold" w:hAnsi="Britannic Bold" w:cstheme="majorHAnsi"/>
          <w:sz w:val="36"/>
          <w:szCs w:val="40"/>
        </w:rPr>
        <w:t>SPECIALIZATION :</w:t>
      </w:r>
      <w:proofErr w:type="gramEnd"/>
      <w:r w:rsidR="001B6435">
        <w:rPr>
          <w:rFonts w:ascii="Britannic Bold" w:hAnsi="Britannic Bold" w:cstheme="majorHAnsi"/>
          <w:sz w:val="36"/>
          <w:szCs w:val="40"/>
        </w:rPr>
        <w:t xml:space="preserve"> </w:t>
      </w:r>
      <w:r w:rsidRPr="001B6435">
        <w:rPr>
          <w:rFonts w:ascii="Britannic Bold" w:hAnsi="Britannic Bold" w:cstheme="majorHAnsi"/>
          <w:sz w:val="36"/>
          <w:szCs w:val="40"/>
        </w:rPr>
        <w:t>DATA SCIENCE</w:t>
      </w:r>
    </w:p>
    <w:p w:rsidR="00CB0189" w:rsidRDefault="00CB0189" w:rsidP="001B6435">
      <w:pPr>
        <w:tabs>
          <w:tab w:val="left" w:pos="2307"/>
          <w:tab w:val="left" w:pos="4590"/>
        </w:tabs>
        <w:ind w:left="4680" w:hanging="2970"/>
        <w:rPr>
          <w:rFonts w:ascii="Britannic Bold" w:hAnsi="Britannic Bold" w:cstheme="majorHAnsi"/>
          <w:sz w:val="40"/>
          <w:szCs w:val="40"/>
        </w:rPr>
      </w:pPr>
      <w:r w:rsidRPr="001B6435">
        <w:rPr>
          <w:rFonts w:ascii="Britannic Bold" w:hAnsi="Britannic Bold" w:cstheme="majorHAnsi"/>
          <w:sz w:val="36"/>
          <w:szCs w:val="40"/>
        </w:rPr>
        <w:t>SU</w:t>
      </w:r>
      <w:r w:rsidR="008B3D79" w:rsidRPr="001B6435">
        <w:rPr>
          <w:rFonts w:ascii="Britannic Bold" w:hAnsi="Britannic Bold" w:cstheme="majorHAnsi"/>
          <w:sz w:val="36"/>
          <w:szCs w:val="40"/>
        </w:rPr>
        <w:t xml:space="preserve">BJECT         </w:t>
      </w:r>
      <w:r w:rsidR="001B6435" w:rsidRPr="001B6435">
        <w:rPr>
          <w:rFonts w:ascii="Britannic Bold" w:hAnsi="Britannic Bold" w:cstheme="majorHAnsi"/>
          <w:sz w:val="36"/>
          <w:szCs w:val="40"/>
        </w:rPr>
        <w:t>: APPLIED ARTIFICAL INTELLIGENCE</w:t>
      </w:r>
    </w:p>
    <w:p w:rsidR="00CB0189" w:rsidRPr="001B6435" w:rsidRDefault="001B6435" w:rsidP="00CB0189">
      <w:pPr>
        <w:tabs>
          <w:tab w:val="left" w:pos="2307"/>
        </w:tabs>
        <w:rPr>
          <w:rFonts w:ascii="Britannic Bold" w:hAnsi="Britannic Bold" w:cstheme="majorHAnsi"/>
          <w:sz w:val="36"/>
          <w:szCs w:val="40"/>
        </w:rPr>
      </w:pPr>
      <w:r>
        <w:rPr>
          <w:rFonts w:ascii="Britannic Bold" w:hAnsi="Britannic Bold" w:cstheme="majorHAnsi"/>
          <w:sz w:val="40"/>
          <w:szCs w:val="40"/>
        </w:rPr>
        <w:t xml:space="preserve">              </w:t>
      </w:r>
      <w:r w:rsidRPr="001B6435">
        <w:rPr>
          <w:rFonts w:ascii="Britannic Bold" w:hAnsi="Britannic Bold" w:cstheme="majorHAnsi"/>
          <w:sz w:val="36"/>
          <w:szCs w:val="40"/>
        </w:rPr>
        <w:t xml:space="preserve">SUB.CODE   </w:t>
      </w:r>
      <w:r>
        <w:rPr>
          <w:rFonts w:ascii="Britannic Bold" w:hAnsi="Britannic Bold" w:cstheme="majorHAnsi"/>
          <w:sz w:val="36"/>
          <w:szCs w:val="40"/>
        </w:rPr>
        <w:t xml:space="preserve">   </w:t>
      </w:r>
      <w:r w:rsidRPr="001B6435">
        <w:rPr>
          <w:rFonts w:ascii="Britannic Bold" w:hAnsi="Britannic Bold" w:cstheme="majorHAnsi"/>
          <w:sz w:val="36"/>
          <w:szCs w:val="40"/>
        </w:rPr>
        <w:t xml:space="preserve"> :</w:t>
      </w:r>
      <w:r>
        <w:rPr>
          <w:rFonts w:ascii="Britannic Bold" w:hAnsi="Britannic Bold" w:cstheme="majorHAnsi"/>
          <w:sz w:val="36"/>
          <w:szCs w:val="40"/>
        </w:rPr>
        <w:t xml:space="preserve"> </w:t>
      </w:r>
      <w:r w:rsidRPr="001B6435">
        <w:rPr>
          <w:rFonts w:ascii="Britannic Bold" w:hAnsi="Britannic Bold" w:cstheme="majorHAnsi"/>
          <w:sz w:val="36"/>
          <w:szCs w:val="40"/>
        </w:rPr>
        <w:t>XCSHD3</w:t>
      </w:r>
    </w:p>
    <w:p w:rsidR="00CB0189" w:rsidRDefault="00CB0189" w:rsidP="00CB0189">
      <w:pPr>
        <w:tabs>
          <w:tab w:val="left" w:pos="2307"/>
        </w:tabs>
        <w:rPr>
          <w:rFonts w:ascii="Britannic Bold" w:hAnsi="Britannic Bold" w:cstheme="majorHAnsi"/>
          <w:sz w:val="40"/>
          <w:szCs w:val="40"/>
        </w:rPr>
      </w:pPr>
      <w:r>
        <w:rPr>
          <w:rFonts w:ascii="Britannic Bold" w:hAnsi="Britannic Bold" w:cstheme="majorHAnsi"/>
          <w:sz w:val="40"/>
          <w:szCs w:val="40"/>
        </w:rPr>
        <w:t xml:space="preserve">      </w:t>
      </w:r>
    </w:p>
    <w:p w:rsidR="00CB0189" w:rsidRDefault="00CB0189" w:rsidP="00CB0189">
      <w:pPr>
        <w:tabs>
          <w:tab w:val="left" w:pos="2307"/>
        </w:tabs>
        <w:rPr>
          <w:rFonts w:ascii="Britannic Bold" w:hAnsi="Britannic Bold" w:cstheme="majorHAnsi"/>
          <w:sz w:val="40"/>
          <w:szCs w:val="40"/>
        </w:rPr>
      </w:pPr>
    </w:p>
    <w:bookmarkStart w:id="0" w:name="_GoBack"/>
    <w:bookmarkEnd w:id="0"/>
    <w:p w:rsidR="00553A31" w:rsidRDefault="00553A31" w:rsidP="00FE485C">
      <w:pPr>
        <w:pStyle w:val="Heading1"/>
        <w:shd w:val="clear" w:color="auto" w:fill="FFFFFF"/>
        <w:spacing w:before="0" w:beforeAutospacing="0" w:after="0" w:afterAutospacing="0"/>
        <w:ind w:left="720" w:firstLine="720"/>
        <w:textAlignment w:val="baseline"/>
        <w:rPr>
          <w:rFonts w:ascii="Open Sans" w:hAnsi="Open Sans"/>
          <w:color w:val="FF0000"/>
          <w:spacing w:val="-8"/>
          <w:sz w:val="42"/>
          <w:szCs w:val="42"/>
        </w:rPr>
      </w:pPr>
      <w:r>
        <w:rPr>
          <w:rFonts w:ascii="Open Sans" w:hAnsi="Open Sans"/>
          <w:color w:val="FF0000"/>
          <w:spacing w:val="-8"/>
          <w:sz w:val="42"/>
          <w:szCs w:val="42"/>
        </w:rPr>
        <w:lastRenderedPageBreak/>
        <w:fldChar w:fldCharType="begin"/>
      </w:r>
      <w:r>
        <w:rPr>
          <w:rFonts w:ascii="Open Sans" w:hAnsi="Open Sans"/>
          <w:color w:val="FF0000"/>
          <w:spacing w:val="-8"/>
          <w:sz w:val="42"/>
          <w:szCs w:val="42"/>
        </w:rPr>
        <w:instrText xml:space="preserve"> HYPERLINK "https://copyassignment.com/gender-recognition-by-voice-using-python/" </w:instrText>
      </w:r>
      <w:r>
        <w:rPr>
          <w:rFonts w:ascii="Open Sans" w:hAnsi="Open Sans"/>
          <w:color w:val="FF0000"/>
          <w:spacing w:val="-8"/>
          <w:sz w:val="42"/>
          <w:szCs w:val="42"/>
        </w:rPr>
        <w:fldChar w:fldCharType="separate"/>
      </w:r>
      <w:r>
        <w:rPr>
          <w:rStyle w:val="Hyperlink"/>
          <w:rFonts w:ascii="inherit" w:hAnsi="inherit"/>
          <w:color w:val="333333"/>
          <w:spacing w:val="-8"/>
          <w:sz w:val="42"/>
          <w:szCs w:val="42"/>
          <w:bdr w:val="none" w:sz="0" w:space="0" w:color="auto" w:frame="1"/>
        </w:rPr>
        <w:t>Gender Recognition by Voice using Python</w:t>
      </w:r>
      <w:r>
        <w:rPr>
          <w:rFonts w:ascii="Open Sans" w:hAnsi="Open Sans"/>
          <w:color w:val="FF0000"/>
          <w:spacing w:val="-8"/>
          <w:sz w:val="42"/>
          <w:szCs w:val="42"/>
        </w:rPr>
        <w:fldChar w:fldCharType="end"/>
      </w:r>
    </w:p>
    <w:p w:rsidR="00FE485C" w:rsidRDefault="00FE485C" w:rsidP="00FE485C">
      <w:pPr>
        <w:pStyle w:val="Heading1"/>
        <w:shd w:val="clear" w:color="auto" w:fill="FFFFFF"/>
        <w:spacing w:before="0" w:beforeAutospacing="0" w:after="0" w:afterAutospacing="0"/>
        <w:textAlignment w:val="baseline"/>
        <w:rPr>
          <w:rFonts w:ascii="Open Sans" w:hAnsi="Open Sans"/>
          <w:color w:val="FF0000"/>
          <w:spacing w:val="-8"/>
          <w:sz w:val="42"/>
          <w:szCs w:val="42"/>
        </w:rPr>
      </w:pPr>
    </w:p>
    <w:p w:rsidR="000A166F" w:rsidRDefault="000A166F" w:rsidP="000A166F">
      <w:pPr>
        <w:rPr>
          <w:rFonts w:ascii="Britannic Bold" w:hAnsi="Britannic Bold" w:cstheme="majorHAnsi"/>
          <w:sz w:val="40"/>
          <w:szCs w:val="40"/>
        </w:rPr>
      </w:pPr>
      <w:r w:rsidRPr="00553A31">
        <w:rPr>
          <w:rFonts w:ascii="Helvetica" w:hAnsi="Helvetica" w:cs="Helvetica"/>
          <w:b/>
          <w:bCs/>
          <w:color w:val="111111"/>
          <w:sz w:val="39"/>
          <w:szCs w:val="45"/>
          <w:shd w:val="clear" w:color="auto" w:fill="FFFFFF"/>
        </w:rPr>
        <w:t xml:space="preserve">Project </w:t>
      </w:r>
      <w:proofErr w:type="gramStart"/>
      <w:r w:rsidRPr="00553A31">
        <w:rPr>
          <w:rFonts w:ascii="Helvetica" w:hAnsi="Helvetica" w:cs="Helvetica"/>
          <w:b/>
          <w:bCs/>
          <w:color w:val="111111"/>
          <w:sz w:val="39"/>
          <w:szCs w:val="45"/>
          <w:shd w:val="clear" w:color="auto" w:fill="FFFFFF"/>
        </w:rPr>
        <w:t>Overview :</w:t>
      </w:r>
      <w:proofErr w:type="gramEnd"/>
      <w:r w:rsidRPr="00553A31">
        <w:rPr>
          <w:rFonts w:ascii="Britannic Bold" w:hAnsi="Britannic Bold" w:cstheme="majorHAnsi"/>
          <w:sz w:val="40"/>
          <w:szCs w:val="40"/>
        </w:rPr>
        <w:t xml:space="preserve"> </w:t>
      </w:r>
    </w:p>
    <w:p w:rsidR="001B6435" w:rsidRDefault="001B6435" w:rsidP="00CB0189">
      <w:pPr>
        <w:tabs>
          <w:tab w:val="left" w:pos="2307"/>
        </w:tabs>
        <w:rPr>
          <w:rFonts w:ascii="Britannic Bold" w:hAnsi="Britannic Bold" w:cstheme="majorHAnsi"/>
          <w:sz w:val="40"/>
          <w:szCs w:val="40"/>
        </w:rPr>
      </w:pPr>
    </w:p>
    <w:tbl>
      <w:tblPr>
        <w:tblpPr w:leftFromText="180" w:rightFromText="180" w:vertAnchor="page" w:horzAnchor="margin" w:tblpY="2994"/>
        <w:tblW w:w="8991"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74"/>
        <w:gridCol w:w="6417"/>
      </w:tblGrid>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Project Name: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Gender Recognition by Voice using Python</w:t>
            </w:r>
          </w:p>
        </w:tc>
      </w:tr>
      <w:tr w:rsidR="00553A31" w:rsidRPr="00553A31" w:rsidTr="00FE485C">
        <w:trPr>
          <w:trHeight w:val="650"/>
        </w:trPr>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Abstract</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color w:val="555555"/>
                <w:sz w:val="20"/>
                <w:szCs w:val="20"/>
              </w:rPr>
              <w:t>This will be an ML-based recognition system that can be used to recognize the gender of a person using his/her voice.</w:t>
            </w:r>
          </w:p>
        </w:tc>
      </w:tr>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Language/s Used: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color w:val="555555"/>
                <w:sz w:val="20"/>
                <w:szCs w:val="20"/>
              </w:rPr>
              <w:t>Python and Machine Learning Libraries</w:t>
            </w:r>
          </w:p>
        </w:tc>
      </w:tr>
      <w:tr w:rsidR="00553A31" w:rsidRPr="00553A31" w:rsidTr="00FE485C">
        <w:trPr>
          <w:trHeight w:val="127"/>
        </w:trPr>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IDE</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proofErr w:type="spellStart"/>
            <w:r>
              <w:rPr>
                <w:rFonts w:ascii="inherit" w:eastAsia="Times New Roman" w:hAnsi="inherit" w:cs="Arial"/>
                <w:color w:val="555555"/>
                <w:sz w:val="20"/>
                <w:szCs w:val="20"/>
              </w:rPr>
              <w:t>Jupyter</w:t>
            </w:r>
            <w:proofErr w:type="spellEnd"/>
            <w:r>
              <w:rPr>
                <w:rFonts w:ascii="inherit" w:eastAsia="Times New Roman" w:hAnsi="inherit" w:cs="Arial"/>
                <w:color w:val="555555"/>
                <w:sz w:val="20"/>
                <w:szCs w:val="20"/>
              </w:rPr>
              <w:t xml:space="preserve"> Book or Google </w:t>
            </w:r>
            <w:proofErr w:type="spellStart"/>
            <w:r>
              <w:rPr>
                <w:rFonts w:ascii="inherit" w:eastAsia="Times New Roman" w:hAnsi="inherit" w:cs="Arial"/>
                <w:color w:val="555555"/>
                <w:sz w:val="20"/>
                <w:szCs w:val="20"/>
              </w:rPr>
              <w:t>Colab</w:t>
            </w:r>
            <w:proofErr w:type="spellEnd"/>
            <w:r>
              <w:rPr>
                <w:rFonts w:ascii="inherit" w:eastAsia="Times New Roman" w:hAnsi="inherit" w:cs="Arial"/>
                <w:color w:val="555555"/>
                <w:sz w:val="20"/>
                <w:szCs w:val="20"/>
              </w:rPr>
              <w:t xml:space="preserve"> </w:t>
            </w:r>
          </w:p>
        </w:tc>
      </w:tr>
      <w:tr w:rsidR="00553A31" w:rsidRPr="00553A31" w:rsidTr="00FE485C">
        <w:trPr>
          <w:trHeight w:val="248"/>
        </w:trPr>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color w:val="555555"/>
                <w:sz w:val="20"/>
                <w:szCs w:val="20"/>
              </w:rPr>
            </w:pPr>
            <w:r w:rsidRPr="00553A31">
              <w:rPr>
                <w:rFonts w:ascii="inherit" w:eastAsia="Times New Roman" w:hAnsi="inherit" w:cs="Arial"/>
                <w:b/>
                <w:bCs/>
                <w:color w:val="555555"/>
                <w:sz w:val="20"/>
                <w:szCs w:val="20"/>
                <w:bdr w:val="none" w:sz="0" w:space="0" w:color="auto" w:frame="1"/>
              </w:rPr>
              <w:t>Python version (Recommended):</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rsidR="00553A31" w:rsidRPr="00553A31" w:rsidRDefault="00553A31" w:rsidP="00553A31">
            <w:pPr>
              <w:spacing w:after="0" w:line="240" w:lineRule="auto"/>
              <w:rPr>
                <w:rFonts w:ascii="inherit" w:eastAsia="Times New Roman" w:hAnsi="inherit" w:cs="Arial"/>
                <w:b/>
                <w:bCs/>
                <w:color w:val="555555"/>
                <w:sz w:val="20"/>
                <w:szCs w:val="20"/>
                <w:bdr w:val="none" w:sz="0" w:space="0" w:color="auto" w:frame="1"/>
              </w:rPr>
            </w:pPr>
            <w:r>
              <w:rPr>
                <w:rFonts w:ascii="inherit" w:eastAsia="Times New Roman" w:hAnsi="inherit" w:cs="Arial"/>
                <w:b/>
                <w:bCs/>
                <w:color w:val="555555"/>
                <w:sz w:val="20"/>
                <w:szCs w:val="20"/>
                <w:bdr w:val="none" w:sz="0" w:space="0" w:color="auto" w:frame="1"/>
              </w:rPr>
              <w:t xml:space="preserve">Python 3 </w:t>
            </w:r>
          </w:p>
        </w:tc>
      </w:tr>
    </w:tbl>
    <w:p w:rsidR="00553A31" w:rsidRDefault="00553A31" w:rsidP="00553A31">
      <w:pPr>
        <w:rPr>
          <w:rFonts w:ascii="Britannic Bold" w:hAnsi="Britannic Bold" w:cstheme="majorHAnsi"/>
          <w:sz w:val="40"/>
          <w:szCs w:val="40"/>
        </w:rPr>
      </w:pPr>
    </w:p>
    <w:p w:rsidR="00FE485C" w:rsidRDefault="00FE485C" w:rsidP="00553A31">
      <w:pPr>
        <w:rPr>
          <w:rFonts w:ascii="Britannic Bold" w:hAnsi="Britannic Bold" w:cstheme="majorHAnsi"/>
          <w:sz w:val="40"/>
          <w:szCs w:val="40"/>
        </w:rPr>
      </w:pPr>
    </w:p>
    <w:p w:rsidR="00FE485C" w:rsidRDefault="00FE485C" w:rsidP="00553A31">
      <w:pPr>
        <w:rPr>
          <w:rFonts w:ascii="Britannic Bold" w:hAnsi="Britannic Bold" w:cstheme="majorHAnsi"/>
          <w:sz w:val="40"/>
          <w:szCs w:val="40"/>
        </w:rPr>
      </w:pPr>
    </w:p>
    <w:p w:rsidR="00553A31" w:rsidRDefault="00553A31" w:rsidP="00553A31">
      <w:pPr>
        <w:pStyle w:val="Heading2"/>
        <w:shd w:val="clear" w:color="auto" w:fill="FFFFFF"/>
        <w:spacing w:before="144"/>
        <w:textAlignment w:val="baseline"/>
        <w:rPr>
          <w:rFonts w:ascii="Helvetica" w:hAnsi="Helvetica" w:cs="Helvetica"/>
          <w:color w:val="111111"/>
          <w:sz w:val="39"/>
          <w:szCs w:val="45"/>
        </w:rPr>
      </w:pPr>
      <w:r w:rsidRPr="00553A31">
        <w:rPr>
          <w:rFonts w:ascii="Helvetica" w:hAnsi="Helvetica" w:cs="Helvetica"/>
          <w:color w:val="111111"/>
          <w:sz w:val="39"/>
          <w:szCs w:val="45"/>
        </w:rPr>
        <w:t xml:space="preserve">Steps involved in Gender Recognition by </w:t>
      </w:r>
      <w:proofErr w:type="gramStart"/>
      <w:r w:rsidRPr="00553A31">
        <w:rPr>
          <w:rFonts w:ascii="Helvetica" w:hAnsi="Helvetica" w:cs="Helvetica"/>
          <w:color w:val="111111"/>
          <w:sz w:val="39"/>
          <w:szCs w:val="45"/>
        </w:rPr>
        <w:t>Voice</w:t>
      </w:r>
      <w:r>
        <w:rPr>
          <w:rFonts w:ascii="Helvetica" w:hAnsi="Helvetica" w:cs="Helvetica"/>
          <w:color w:val="111111"/>
          <w:sz w:val="39"/>
          <w:szCs w:val="45"/>
        </w:rPr>
        <w:t xml:space="preserve"> :</w:t>
      </w:r>
      <w:proofErr w:type="gramEnd"/>
    </w:p>
    <w:p w:rsidR="00553A31" w:rsidRPr="00553A31" w:rsidRDefault="00553A31" w:rsidP="00553A31"/>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30"/>
          <w:szCs w:val="24"/>
        </w:rPr>
      </w:pPr>
      <w:r w:rsidRPr="00553A31">
        <w:rPr>
          <w:rStyle w:val="Strong"/>
          <w:rFonts w:ascii="inherit" w:hAnsi="inherit" w:cs="Helvetica"/>
          <w:color w:val="000000"/>
          <w:sz w:val="28"/>
          <w:bdr w:val="none" w:sz="0" w:space="0" w:color="auto" w:frame="1"/>
        </w:rPr>
        <w:t>Collection of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Exploring the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Audio feature extraction</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Splitting the data</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Building the model</w:t>
      </w:r>
    </w:p>
    <w:p w:rsidR="00553A31" w:rsidRPr="00553A31" w:rsidRDefault="00553A31" w:rsidP="00553A31">
      <w:pPr>
        <w:numPr>
          <w:ilvl w:val="0"/>
          <w:numId w:val="19"/>
        </w:numPr>
        <w:shd w:val="clear" w:color="auto" w:fill="FFFFFF"/>
        <w:spacing w:after="0" w:line="240" w:lineRule="auto"/>
        <w:ind w:left="300" w:right="300"/>
        <w:textAlignment w:val="baseline"/>
        <w:rPr>
          <w:rFonts w:ascii="Helvetica" w:hAnsi="Helvetica" w:cs="Helvetica"/>
          <w:color w:val="000000"/>
          <w:sz w:val="28"/>
        </w:rPr>
      </w:pPr>
      <w:r w:rsidRPr="00553A31">
        <w:rPr>
          <w:rStyle w:val="Strong"/>
          <w:rFonts w:ascii="inherit" w:hAnsi="inherit" w:cs="Helvetica"/>
          <w:color w:val="000000"/>
          <w:sz w:val="28"/>
          <w:bdr w:val="none" w:sz="0" w:space="0" w:color="auto" w:frame="1"/>
        </w:rPr>
        <w:t>Evaluating the model</w:t>
      </w:r>
    </w:p>
    <w:p w:rsidR="00553A31" w:rsidRDefault="00553A31" w:rsidP="00553A31">
      <w:pPr>
        <w:rPr>
          <w:rFonts w:ascii="Britannic Bold" w:hAnsi="Britannic Bold" w:cstheme="majorHAnsi"/>
          <w:sz w:val="28"/>
          <w:szCs w:val="40"/>
        </w:rPr>
      </w:pPr>
    </w:p>
    <w:p w:rsidR="00553A31" w:rsidRDefault="00553A31" w:rsidP="00553A31">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1. Collection of data</w:t>
      </w:r>
    </w:p>
    <w:p w:rsidR="00553A31" w:rsidRDefault="00553A31" w:rsidP="00553A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The very first step is to choose the dataset for our model. We can get a lot of </w:t>
      </w:r>
      <w:r>
        <w:rPr>
          <w:rFonts w:ascii="Helvetica" w:hAnsi="Helvetica" w:cs="Helvetica"/>
          <w:color w:val="000000"/>
          <w:sz w:val="26"/>
          <w:szCs w:val="26"/>
        </w:rPr>
        <w:t xml:space="preserve">different datasets from </w:t>
      </w:r>
      <w:proofErr w:type="spellStart"/>
      <w:r>
        <w:rPr>
          <w:rFonts w:ascii="Helvetica" w:hAnsi="Helvetica" w:cs="Helvetica"/>
          <w:color w:val="000000"/>
          <w:sz w:val="26"/>
          <w:szCs w:val="26"/>
        </w:rPr>
        <w:t>Kaggle</w:t>
      </w:r>
      <w:proofErr w:type="spellEnd"/>
      <w:r>
        <w:rPr>
          <w:rFonts w:ascii="Helvetica" w:hAnsi="Helvetica" w:cs="Helvetica"/>
          <w:color w:val="000000"/>
          <w:sz w:val="26"/>
          <w:szCs w:val="26"/>
        </w:rPr>
        <w:t xml:space="preserve"> </w:t>
      </w:r>
      <w:r>
        <w:rPr>
          <w:rFonts w:ascii="Helvetica" w:hAnsi="Helvetica" w:cs="Helvetica"/>
          <w:color w:val="000000"/>
          <w:sz w:val="26"/>
          <w:szCs w:val="26"/>
        </w:rPr>
        <w:t xml:space="preserve">and search for any </w:t>
      </w:r>
      <w:r>
        <w:rPr>
          <w:rFonts w:ascii="Helvetica" w:hAnsi="Helvetica" w:cs="Helvetica"/>
          <w:color w:val="000000"/>
          <w:sz w:val="26"/>
          <w:szCs w:val="26"/>
        </w:rPr>
        <w:t xml:space="preserve">voice </w:t>
      </w:r>
      <w:r>
        <w:rPr>
          <w:rFonts w:ascii="Helvetica" w:hAnsi="Helvetica" w:cs="Helvetica"/>
          <w:color w:val="000000"/>
          <w:sz w:val="26"/>
          <w:szCs w:val="26"/>
        </w:rPr>
        <w:t xml:space="preserve">dataset </w:t>
      </w:r>
      <w:r>
        <w:rPr>
          <w:rFonts w:ascii="Helvetica" w:hAnsi="Helvetica" w:cs="Helvetica"/>
          <w:color w:val="000000"/>
          <w:sz w:val="26"/>
          <w:szCs w:val="26"/>
        </w:rPr>
        <w:t xml:space="preserve">for </w:t>
      </w:r>
      <w:r>
        <w:rPr>
          <w:rFonts w:ascii="Helvetica" w:hAnsi="Helvetica" w:cs="Helvetica"/>
          <w:color w:val="000000"/>
          <w:sz w:val="26"/>
          <w:szCs w:val="26"/>
        </w:rPr>
        <w:t xml:space="preserve">the project. </w:t>
      </w:r>
    </w:p>
    <w:p w:rsidR="00553A31" w:rsidRDefault="00553A31" w:rsidP="00553A31">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The entire dataset </w:t>
      </w:r>
      <w:proofErr w:type="gramStart"/>
      <w:r>
        <w:rPr>
          <w:rFonts w:ascii="Helvetica" w:hAnsi="Helvetica" w:cs="Helvetica"/>
          <w:color w:val="000000"/>
          <w:sz w:val="26"/>
          <w:szCs w:val="26"/>
        </w:rPr>
        <w:t xml:space="preserve">is </w:t>
      </w:r>
      <w:r>
        <w:rPr>
          <w:rFonts w:ascii="Helvetica" w:hAnsi="Helvetica" w:cs="Helvetica"/>
          <w:color w:val="000000"/>
          <w:sz w:val="26"/>
          <w:szCs w:val="26"/>
        </w:rPr>
        <w:t xml:space="preserve"> </w:t>
      </w:r>
      <w:r>
        <w:rPr>
          <w:rFonts w:ascii="Helvetica" w:hAnsi="Helvetica" w:cs="Helvetica"/>
          <w:color w:val="000000"/>
          <w:sz w:val="26"/>
          <w:szCs w:val="26"/>
        </w:rPr>
        <w:t>large</w:t>
      </w:r>
      <w:proofErr w:type="gramEnd"/>
      <w:r>
        <w:rPr>
          <w:rFonts w:ascii="Helvetica" w:hAnsi="Helvetica" w:cs="Helvetica"/>
          <w:color w:val="000000"/>
          <w:sz w:val="26"/>
          <w:szCs w:val="26"/>
        </w:rPr>
        <w:t xml:space="preserve"> .</w:t>
      </w:r>
      <w:r>
        <w:rPr>
          <w:rFonts w:ascii="Helvetica" w:hAnsi="Helvetica" w:cs="Helvetica"/>
          <w:color w:val="000000"/>
          <w:sz w:val="26"/>
          <w:szCs w:val="26"/>
        </w:rPr>
        <w:t xml:space="preserve">We can use the </w:t>
      </w:r>
      <w:proofErr w:type="spellStart"/>
      <w:r>
        <w:rPr>
          <w:rFonts w:ascii="Helvetica" w:hAnsi="Helvetica" w:cs="Helvetica"/>
          <w:color w:val="000000"/>
          <w:sz w:val="26"/>
          <w:szCs w:val="26"/>
        </w:rPr>
        <w:t>Kaggle</w:t>
      </w:r>
      <w:proofErr w:type="spellEnd"/>
      <w:r>
        <w:rPr>
          <w:rFonts w:ascii="Helvetica" w:hAnsi="Helvetica" w:cs="Helvetica"/>
          <w:color w:val="000000"/>
          <w:sz w:val="26"/>
          <w:szCs w:val="26"/>
        </w:rPr>
        <w:t xml:space="preserve"> notebook feature so that we can work with the data without downloading them all to the local storage. Since the total size of the dataset is huge, what we can do next is to load only the data from the cv-valid-train folder in which the corresponding audio details are stored in the cv-valid-train.csv file.</w:t>
      </w:r>
    </w:p>
    <w:p w:rsidR="00553A31" w:rsidRDefault="00553A31" w:rsidP="00553A31">
      <w:pPr>
        <w:rPr>
          <w:rFonts w:ascii="Britannic Bold" w:hAnsi="Britannic Bold" w:cstheme="majorHAnsi"/>
          <w:sz w:val="28"/>
          <w:szCs w:val="40"/>
        </w:rPr>
      </w:pPr>
    </w:p>
    <w:p w:rsidR="00553A31" w:rsidRDefault="00553A31" w:rsidP="00553A31">
      <w:pPr>
        <w:rPr>
          <w:rFonts w:ascii="Britannic Bold" w:hAnsi="Britannic Bold" w:cstheme="majorHAnsi"/>
          <w:sz w:val="28"/>
          <w:szCs w:val="40"/>
        </w:rPr>
      </w:pPr>
    </w:p>
    <w:p w:rsidR="00553A31" w:rsidRDefault="00553A31" w:rsidP="00553A31">
      <w:pPr>
        <w:rPr>
          <w:rFonts w:ascii="Britannic Bold" w:hAnsi="Britannic Bold" w:cstheme="majorHAnsi"/>
          <w:sz w:val="28"/>
          <w:szCs w:val="40"/>
        </w:rPr>
      </w:pPr>
    </w:p>
    <w:p w:rsidR="00553A31" w:rsidRDefault="00553A31" w:rsidP="00553A31">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lastRenderedPageBreak/>
        <w:t>2. Exploring the data</w:t>
      </w:r>
    </w:p>
    <w:p w:rsidR="00553A31" w:rsidRDefault="00553A31" w:rsidP="00553A31">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As we have decided which data files to work with, now we can get even deeper into the dataset to find out details in the dataset. To start with, we are going to load all the required modules for this project. Before that, we have to install the </w:t>
      </w:r>
      <w:proofErr w:type="spellStart"/>
      <w:r>
        <w:rPr>
          <w:rStyle w:val="Emphasis"/>
          <w:rFonts w:ascii="inherit" w:hAnsi="inherit" w:cs="Helvetica"/>
          <w:color w:val="000000"/>
          <w:sz w:val="26"/>
          <w:szCs w:val="26"/>
          <w:bdr w:val="none" w:sz="0" w:space="0" w:color="auto" w:frame="1"/>
        </w:rPr>
        <w:t>python_speech_features</w:t>
      </w:r>
      <w:proofErr w:type="spellEnd"/>
      <w:r>
        <w:rPr>
          <w:rFonts w:ascii="Helvetica" w:hAnsi="Helvetica" w:cs="Helvetica"/>
          <w:color w:val="000000"/>
          <w:sz w:val="26"/>
          <w:szCs w:val="26"/>
        </w:rPr>
        <w:t> module.</w:t>
      </w:r>
    </w:p>
    <w:p w:rsidR="00553A31" w:rsidRDefault="00553A31" w:rsidP="00553A31">
      <w:pPr>
        <w:rPr>
          <w:rFonts w:ascii="Britannic Bold" w:hAnsi="Britannic Bold" w:cstheme="majorHAnsi"/>
          <w:sz w:val="28"/>
          <w:szCs w:val="40"/>
        </w:rPr>
      </w:pPr>
    </w:p>
    <w:p w:rsidR="000A166F" w:rsidRPr="000A166F" w:rsidRDefault="000A166F" w:rsidP="000A166F">
      <w:pPr>
        <w:shd w:val="clear" w:color="auto" w:fill="FFFFFF"/>
        <w:spacing w:after="0" w:line="240" w:lineRule="auto"/>
        <w:textAlignment w:val="baseline"/>
        <w:rPr>
          <w:rFonts w:ascii="Helvetica" w:eastAsia="Times New Roman" w:hAnsi="Helvetica" w:cs="Helvetica"/>
          <w:color w:val="000000"/>
          <w:sz w:val="26"/>
          <w:szCs w:val="26"/>
        </w:rPr>
      </w:pPr>
      <w:proofErr w:type="gramStart"/>
      <w:r w:rsidRPr="000A166F">
        <w:rPr>
          <w:rFonts w:ascii="Helvetica" w:eastAsia="Times New Roman" w:hAnsi="Helvetica" w:cs="Helvetica"/>
          <w:color w:val="000000"/>
          <w:sz w:val="26"/>
          <w:szCs w:val="26"/>
        </w:rPr>
        <w:t>we</w:t>
      </w:r>
      <w:proofErr w:type="gramEnd"/>
      <w:r w:rsidRPr="000A166F">
        <w:rPr>
          <w:rFonts w:ascii="Helvetica" w:eastAsia="Times New Roman" w:hAnsi="Helvetica" w:cs="Helvetica"/>
          <w:color w:val="000000"/>
          <w:sz w:val="26"/>
          <w:szCs w:val="26"/>
        </w:rPr>
        <w:t xml:space="preserve"> have to load the data into our project. After all modules and the dataset are loaded, now we are able to check the first 5 rows of the dataset using </w:t>
      </w:r>
      <w:proofErr w:type="spellStart"/>
      <w:proofErr w:type="gramStart"/>
      <w:r w:rsidRPr="000A166F">
        <w:rPr>
          <w:rFonts w:ascii="Helvetica" w:eastAsia="Times New Roman" w:hAnsi="Helvetica" w:cs="Helvetica"/>
          <w:color w:val="000000"/>
          <w:sz w:val="26"/>
          <w:szCs w:val="26"/>
        </w:rPr>
        <w:t>df</w:t>
      </w:r>
      <w:proofErr w:type="spellEnd"/>
      <w:proofErr w:type="gramEnd"/>
      <w:r w:rsidRPr="000A166F">
        <w:rPr>
          <w:rFonts w:ascii="Helvetica" w:eastAsia="Times New Roman" w:hAnsi="Helvetica" w:cs="Helvetica"/>
          <w:color w:val="000000"/>
          <w:sz w:val="26"/>
          <w:szCs w:val="26"/>
        </w:rPr>
        <w:t>. </w:t>
      </w:r>
      <w:proofErr w:type="gramStart"/>
      <w:r w:rsidRPr="000A166F">
        <w:rPr>
          <w:rFonts w:ascii="inherit" w:eastAsia="Times New Roman" w:hAnsi="inherit" w:cs="Helvetica"/>
          <w:i/>
          <w:iCs/>
          <w:color w:val="000000"/>
          <w:sz w:val="26"/>
          <w:szCs w:val="26"/>
          <w:bdr w:val="none" w:sz="0" w:space="0" w:color="auto" w:frame="1"/>
        </w:rPr>
        <w:t>head(</w:t>
      </w:r>
      <w:proofErr w:type="gramEnd"/>
      <w:r w:rsidRPr="000A166F">
        <w:rPr>
          <w:rFonts w:ascii="inherit" w:eastAsia="Times New Roman" w:hAnsi="inherit" w:cs="Helvetica"/>
          <w:i/>
          <w:iCs/>
          <w:color w:val="000000"/>
          <w:sz w:val="26"/>
          <w:szCs w:val="26"/>
          <w:bdr w:val="none" w:sz="0" w:space="0" w:color="auto" w:frame="1"/>
        </w:rPr>
        <w:t>)</w:t>
      </w:r>
      <w:r w:rsidRPr="000A166F">
        <w:rPr>
          <w:rFonts w:ascii="Helvetica" w:eastAsia="Times New Roman" w:hAnsi="Helvetica" w:cs="Helvetica"/>
          <w:color w:val="000000"/>
          <w:sz w:val="26"/>
          <w:szCs w:val="26"/>
        </w:rPr>
        <w:t>.</w:t>
      </w:r>
    </w:p>
    <w:p w:rsidR="000A166F" w:rsidRPr="000A166F" w:rsidRDefault="000A166F" w:rsidP="000A166F">
      <w:pPr>
        <w:spacing w:after="0" w:line="240" w:lineRule="auto"/>
        <w:rPr>
          <w:ins w:id="1" w:author="Unknown"/>
          <w:rFonts w:ascii="Arial" w:eastAsia="Times New Roman" w:hAnsi="Arial" w:cs="Arial"/>
          <w:color w:val="555555"/>
          <w:sz w:val="20"/>
          <w:szCs w:val="20"/>
          <w:bdr w:val="none" w:sz="0" w:space="0" w:color="auto" w:frame="1"/>
          <w:shd w:val="clear" w:color="auto" w:fill="FFF9C0"/>
        </w:rPr>
      </w:pPr>
    </w:p>
    <w:p w:rsidR="000A166F" w:rsidRPr="000A166F" w:rsidRDefault="000A166F" w:rsidP="000A166F">
      <w:pPr>
        <w:shd w:val="clear" w:color="auto" w:fill="FFFFFF"/>
        <w:spacing w:after="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We can see that the dataset got plenty of missing values, including the gender itself. Since the values in the gender column are going to be our target, it is important to filter out the </w:t>
      </w:r>
      <w:proofErr w:type="spellStart"/>
      <w:r w:rsidRPr="000A166F">
        <w:rPr>
          <w:rFonts w:ascii="inherit" w:eastAsia="Times New Roman" w:hAnsi="inherit" w:cs="Helvetica"/>
          <w:i/>
          <w:iCs/>
          <w:color w:val="000000"/>
          <w:sz w:val="26"/>
          <w:szCs w:val="26"/>
          <w:bdr w:val="none" w:sz="0" w:space="0" w:color="auto" w:frame="1"/>
        </w:rPr>
        <w:t>NaN</w:t>
      </w:r>
      <w:proofErr w:type="spellEnd"/>
      <w:r w:rsidRPr="000A166F">
        <w:rPr>
          <w:rFonts w:ascii="inherit" w:eastAsia="Times New Roman" w:hAnsi="inherit" w:cs="Helvetica"/>
          <w:i/>
          <w:iCs/>
          <w:color w:val="000000"/>
          <w:sz w:val="26"/>
          <w:szCs w:val="26"/>
          <w:bdr w:val="none" w:sz="0" w:space="0" w:color="auto" w:frame="1"/>
        </w:rPr>
        <w:t> </w:t>
      </w:r>
      <w:r w:rsidRPr="000A166F">
        <w:rPr>
          <w:rFonts w:ascii="Helvetica" w:eastAsia="Times New Roman" w:hAnsi="Helvetica" w:cs="Helvetica"/>
          <w:color w:val="000000"/>
          <w:sz w:val="26"/>
          <w:szCs w:val="26"/>
        </w:rPr>
        <w:t>values in that column. In order to do so, we can create two new data frames called </w:t>
      </w:r>
      <w:proofErr w:type="spellStart"/>
      <w:r w:rsidRPr="000A166F">
        <w:rPr>
          <w:rFonts w:ascii="inherit" w:eastAsia="Times New Roman" w:hAnsi="inherit" w:cs="Helvetica"/>
          <w:i/>
          <w:iCs/>
          <w:color w:val="000000"/>
          <w:sz w:val="26"/>
          <w:szCs w:val="26"/>
          <w:bdr w:val="none" w:sz="0" w:space="0" w:color="auto" w:frame="1"/>
        </w:rPr>
        <w:t>df_male</w:t>
      </w:r>
      <w:proofErr w:type="spellEnd"/>
      <w:r w:rsidRPr="000A166F">
        <w:rPr>
          <w:rFonts w:ascii="Helvetica" w:eastAsia="Times New Roman" w:hAnsi="Helvetica" w:cs="Helvetica"/>
          <w:color w:val="000000"/>
          <w:sz w:val="26"/>
          <w:szCs w:val="26"/>
        </w:rPr>
        <w:t> and </w:t>
      </w:r>
      <w:proofErr w:type="spellStart"/>
      <w:r w:rsidRPr="000A166F">
        <w:rPr>
          <w:rFonts w:ascii="inherit" w:eastAsia="Times New Roman" w:hAnsi="inherit" w:cs="Helvetica"/>
          <w:i/>
          <w:iCs/>
          <w:color w:val="000000"/>
          <w:sz w:val="26"/>
          <w:szCs w:val="26"/>
          <w:bdr w:val="none" w:sz="0" w:space="0" w:color="auto" w:frame="1"/>
        </w:rPr>
        <w:t>df_female</w:t>
      </w:r>
      <w:proofErr w:type="spellEnd"/>
      <w:r w:rsidRPr="000A166F">
        <w:rPr>
          <w:rFonts w:ascii="Helvetica" w:eastAsia="Times New Roman" w:hAnsi="Helvetica" w:cs="Helvetica"/>
          <w:color w:val="000000"/>
          <w:sz w:val="26"/>
          <w:szCs w:val="26"/>
        </w:rPr>
        <w:t> which are used to store male and female voice details respectively.</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We got another problem that is the dataset is extremely unbalanced. We can solve this problem by performing the under-sampling method. This is basically done by taking only a small portion of the available data such that the class distribution is going to be equal.</w:t>
      </w:r>
    </w:p>
    <w:p w:rsidR="000A166F" w:rsidRDefault="000A166F" w:rsidP="00553A31">
      <w:pPr>
        <w:rPr>
          <w:rFonts w:ascii="Helvetica" w:hAnsi="Helvetica" w:cs="Helvetica"/>
          <w:color w:val="000000"/>
          <w:sz w:val="26"/>
          <w:szCs w:val="26"/>
          <w:shd w:val="clear" w:color="auto" w:fill="FFFFFF"/>
        </w:rPr>
      </w:pPr>
      <w:proofErr w:type="gramStart"/>
      <w:r>
        <w:rPr>
          <w:rFonts w:ascii="Helvetica" w:hAnsi="Helvetica" w:cs="Helvetica"/>
          <w:color w:val="000000"/>
          <w:sz w:val="26"/>
          <w:szCs w:val="26"/>
          <w:shd w:val="clear" w:color="auto" w:fill="FFFFFF"/>
        </w:rPr>
        <w:t>he</w:t>
      </w:r>
      <w:proofErr w:type="gramEnd"/>
      <w:r>
        <w:rPr>
          <w:rFonts w:ascii="Helvetica" w:hAnsi="Helvetica" w:cs="Helvetica"/>
          <w:color w:val="000000"/>
          <w:sz w:val="26"/>
          <w:szCs w:val="26"/>
          <w:shd w:val="clear" w:color="auto" w:fill="FFFFFF"/>
        </w:rPr>
        <w:t xml:space="preserve"> audio file names in our dataset are actually having the extension of mp3. Actually, we need to convert these into wav because the </w:t>
      </w:r>
      <w:proofErr w:type="spellStart"/>
      <w:r>
        <w:rPr>
          <w:rFonts w:ascii="Helvetica" w:hAnsi="Helvetica" w:cs="Helvetica"/>
          <w:color w:val="000000"/>
          <w:sz w:val="26"/>
          <w:szCs w:val="26"/>
          <w:shd w:val="clear" w:color="auto" w:fill="FFFFFF"/>
        </w:rPr>
        <w:t>Librosa</w:t>
      </w:r>
      <w:proofErr w:type="spellEnd"/>
      <w:r>
        <w:rPr>
          <w:rFonts w:ascii="Helvetica" w:hAnsi="Helvetica" w:cs="Helvetica"/>
          <w:color w:val="000000"/>
          <w:sz w:val="26"/>
          <w:szCs w:val="26"/>
          <w:shd w:val="clear" w:color="auto" w:fill="FFFFFF"/>
        </w:rPr>
        <w:t xml:space="preserve"> module is just unable to read digital signals stored in mp3 format. In order to do that, we can use a function called </w:t>
      </w:r>
      <w:proofErr w:type="spellStart"/>
      <w:r>
        <w:rPr>
          <w:rFonts w:ascii="Helvetica" w:hAnsi="Helvetica" w:cs="Helvetica"/>
          <w:color w:val="000000"/>
          <w:sz w:val="26"/>
          <w:szCs w:val="26"/>
          <w:shd w:val="clear" w:color="auto" w:fill="FFFFFF"/>
        </w:rPr>
        <w:t>convert_to_</w:t>
      </w:r>
      <w:proofErr w:type="gramStart"/>
      <w:r>
        <w:rPr>
          <w:rFonts w:ascii="Helvetica" w:hAnsi="Helvetica" w:cs="Helvetica"/>
          <w:color w:val="000000"/>
          <w:sz w:val="26"/>
          <w:szCs w:val="26"/>
          <w:shd w:val="clear" w:color="auto" w:fill="FFFFFF"/>
        </w:rPr>
        <w:t>wav</w:t>
      </w:r>
      <w:proofErr w:type="spellEnd"/>
      <w:r>
        <w:rPr>
          <w:rFonts w:ascii="Helvetica" w:hAnsi="Helvetica" w:cs="Helvetica"/>
          <w:color w:val="000000"/>
          <w:sz w:val="26"/>
          <w:szCs w:val="26"/>
          <w:shd w:val="clear" w:color="auto" w:fill="FFFFFF"/>
        </w:rPr>
        <w:t>(</w:t>
      </w:r>
      <w:proofErr w:type="gramEnd"/>
      <w:r>
        <w:rPr>
          <w:rFonts w:ascii="Helvetica" w:hAnsi="Helvetica" w:cs="Helvetica"/>
          <w:color w:val="000000"/>
          <w:sz w:val="26"/>
          <w:szCs w:val="26"/>
          <w:shd w:val="clear" w:color="auto" w:fill="FFFFFF"/>
        </w:rPr>
        <w:t xml:space="preserve">) with the help of the </w:t>
      </w:r>
      <w:proofErr w:type="spellStart"/>
      <w:r>
        <w:rPr>
          <w:rFonts w:ascii="Helvetica" w:hAnsi="Helvetica" w:cs="Helvetica"/>
          <w:color w:val="000000"/>
          <w:sz w:val="26"/>
          <w:szCs w:val="26"/>
          <w:shd w:val="clear" w:color="auto" w:fill="FFFFFF"/>
        </w:rPr>
        <w:t>AudioSegment</w:t>
      </w:r>
      <w:proofErr w:type="spellEnd"/>
      <w:r>
        <w:rPr>
          <w:rFonts w:ascii="Helvetica" w:hAnsi="Helvetica" w:cs="Helvetica"/>
          <w:color w:val="000000"/>
          <w:sz w:val="26"/>
          <w:szCs w:val="26"/>
          <w:shd w:val="clear" w:color="auto" w:fill="FFFFFF"/>
        </w:rPr>
        <w:t xml:space="preserve"> object taken from the </w:t>
      </w:r>
      <w:proofErr w:type="spellStart"/>
      <w:r>
        <w:rPr>
          <w:rFonts w:ascii="Helvetica" w:hAnsi="Helvetica" w:cs="Helvetica"/>
          <w:color w:val="000000"/>
          <w:sz w:val="26"/>
          <w:szCs w:val="26"/>
          <w:shd w:val="clear" w:color="auto" w:fill="FFFFFF"/>
        </w:rPr>
        <w:t>Pydub</w:t>
      </w:r>
      <w:proofErr w:type="spellEnd"/>
      <w:r>
        <w:rPr>
          <w:rFonts w:ascii="Helvetica" w:hAnsi="Helvetica" w:cs="Helvetica"/>
          <w:color w:val="000000"/>
          <w:sz w:val="26"/>
          <w:szCs w:val="26"/>
          <w:shd w:val="clear" w:color="auto" w:fill="FFFFFF"/>
        </w:rPr>
        <w:t xml:space="preserve"> module</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 xml:space="preserve">After running the code above, now we should have new files stored in the working directory of the </w:t>
      </w:r>
      <w:proofErr w:type="spellStart"/>
      <w:r w:rsidRPr="000A166F">
        <w:rPr>
          <w:rFonts w:ascii="Helvetica" w:eastAsia="Times New Roman" w:hAnsi="Helvetica" w:cs="Helvetica"/>
          <w:color w:val="000000"/>
          <w:sz w:val="26"/>
          <w:szCs w:val="26"/>
        </w:rPr>
        <w:t>Kaggle</w:t>
      </w:r>
      <w:proofErr w:type="spellEnd"/>
      <w:r w:rsidRPr="000A166F">
        <w:rPr>
          <w:rFonts w:ascii="Helvetica" w:eastAsia="Times New Roman" w:hAnsi="Helvetica" w:cs="Helvetica"/>
          <w:color w:val="000000"/>
          <w:sz w:val="26"/>
          <w:szCs w:val="26"/>
        </w:rPr>
        <w:t xml:space="preserve"> notebook. We have to keep in mind that all these files might be saved in another directory instead depending on your specified path, especially when you use your local machine to do this project.</w:t>
      </w:r>
    </w:p>
    <w:p w:rsidR="000A166F" w:rsidRPr="000A166F" w:rsidRDefault="000A166F" w:rsidP="000A166F">
      <w:pPr>
        <w:shd w:val="clear" w:color="auto" w:fill="FFFFFF"/>
        <w:spacing w:before="300" w:after="180" w:line="240" w:lineRule="auto"/>
        <w:textAlignment w:val="baseline"/>
        <w:rPr>
          <w:rFonts w:ascii="Helvetica" w:eastAsia="Times New Roman" w:hAnsi="Helvetica" w:cs="Helvetica"/>
          <w:color w:val="000000"/>
          <w:sz w:val="26"/>
          <w:szCs w:val="26"/>
        </w:rPr>
      </w:pPr>
      <w:r w:rsidRPr="000A166F">
        <w:rPr>
          <w:rFonts w:ascii="Helvetica" w:eastAsia="Times New Roman" w:hAnsi="Helvetica" w:cs="Helvetica"/>
          <w:color w:val="000000"/>
          <w:sz w:val="26"/>
          <w:szCs w:val="26"/>
        </w:rPr>
        <w:t>Up to this step, we already got 600 new wav files in which each of those are already having the prefix of either “male” or “female”. Therefore, we can ignore our data frame </w:t>
      </w:r>
      <w:proofErr w:type="spellStart"/>
      <w:r w:rsidRPr="000A166F">
        <w:rPr>
          <w:rFonts w:ascii="Helvetica" w:eastAsia="Times New Roman" w:hAnsi="Helvetica" w:cs="Helvetica"/>
          <w:color w:val="000000"/>
          <w:sz w:val="26"/>
          <w:szCs w:val="26"/>
        </w:rPr>
        <w:t>df</w:t>
      </w:r>
      <w:proofErr w:type="spellEnd"/>
      <w:r w:rsidRPr="000A166F">
        <w:rPr>
          <w:rFonts w:ascii="Helvetica" w:eastAsia="Times New Roman" w:hAnsi="Helvetica" w:cs="Helvetica"/>
          <w:color w:val="000000"/>
          <w:sz w:val="26"/>
          <w:szCs w:val="26"/>
        </w:rPr>
        <w:t> that we used earlier and just focus on these new files as now we can extract the target label directly from the file name.</w:t>
      </w:r>
    </w:p>
    <w:p w:rsidR="000A166F" w:rsidRDefault="000A166F" w:rsidP="000A166F">
      <w:pPr>
        <w:shd w:val="clear" w:color="auto" w:fill="FFFFFF"/>
        <w:spacing w:after="0" w:line="240" w:lineRule="auto"/>
        <w:textAlignment w:val="baseline"/>
        <w:rPr>
          <w:rFonts w:ascii="Helvetica" w:hAnsi="Helvetica" w:cs="Helvetica"/>
          <w:color w:val="000000"/>
          <w:sz w:val="26"/>
          <w:szCs w:val="26"/>
          <w:shd w:val="clear" w:color="auto" w:fill="FFFFFF"/>
        </w:rPr>
      </w:pPr>
      <w:r w:rsidRPr="000A166F">
        <w:rPr>
          <w:rFonts w:ascii="Helvetica" w:eastAsia="Times New Roman" w:hAnsi="Helvetica" w:cs="Helvetica"/>
          <w:color w:val="000000"/>
          <w:sz w:val="26"/>
          <w:szCs w:val="26"/>
        </w:rPr>
        <w:t xml:space="preserve">Furthermore, since the files are already having the extension of wav, then we can just employ the </w:t>
      </w:r>
      <w:proofErr w:type="spellStart"/>
      <w:r w:rsidRPr="000A166F">
        <w:rPr>
          <w:rFonts w:ascii="Helvetica" w:eastAsia="Times New Roman" w:hAnsi="Helvetica" w:cs="Helvetica"/>
          <w:color w:val="000000"/>
          <w:sz w:val="26"/>
          <w:szCs w:val="26"/>
        </w:rPr>
        <w:t>Librosa</w:t>
      </w:r>
      <w:proofErr w:type="spellEnd"/>
      <w:r w:rsidRPr="000A166F">
        <w:rPr>
          <w:rFonts w:ascii="Helvetica" w:eastAsia="Times New Roman" w:hAnsi="Helvetica" w:cs="Helvetica"/>
          <w:color w:val="000000"/>
          <w:sz w:val="26"/>
          <w:szCs w:val="26"/>
        </w:rPr>
        <w:t xml:space="preserve"> module to actually store the digital signal values into Python variables. Now we define the </w:t>
      </w:r>
      <w:proofErr w:type="spellStart"/>
      <w:r w:rsidRPr="000A166F">
        <w:rPr>
          <w:rFonts w:ascii="inherit" w:eastAsia="Times New Roman" w:hAnsi="inherit" w:cs="Helvetica"/>
          <w:i/>
          <w:iCs/>
          <w:color w:val="000000"/>
          <w:sz w:val="26"/>
          <w:szCs w:val="26"/>
          <w:bdr w:val="none" w:sz="0" w:space="0" w:color="auto" w:frame="1"/>
        </w:rPr>
        <w:t>load_audio</w:t>
      </w:r>
      <w:proofErr w:type="spellEnd"/>
      <w:r w:rsidRPr="000A166F">
        <w:rPr>
          <w:rFonts w:ascii="inherit" w:eastAsia="Times New Roman" w:hAnsi="inherit" w:cs="Helvetica"/>
          <w:i/>
          <w:iCs/>
          <w:color w:val="000000"/>
          <w:sz w:val="26"/>
          <w:szCs w:val="26"/>
          <w:bdr w:val="none" w:sz="0" w:space="0" w:color="auto" w:frame="1"/>
        </w:rPr>
        <w:t>()</w:t>
      </w:r>
      <w:r w:rsidRPr="000A166F">
        <w:rPr>
          <w:rFonts w:ascii="Helvetica" w:eastAsia="Times New Roman" w:hAnsi="Helvetica" w:cs="Helvetica"/>
          <w:color w:val="000000"/>
          <w:sz w:val="26"/>
          <w:szCs w:val="26"/>
        </w:rPr>
        <w:t xml:space="preserve"> function to take the raw audio data and directly use </w:t>
      </w:r>
      <w:proofErr w:type="spellStart"/>
      <w:r w:rsidRPr="000A166F">
        <w:rPr>
          <w:rFonts w:ascii="Helvetica" w:eastAsia="Times New Roman" w:hAnsi="Helvetica" w:cs="Helvetica"/>
          <w:color w:val="000000"/>
          <w:sz w:val="26"/>
          <w:szCs w:val="26"/>
        </w:rPr>
        <w:t>it.</w:t>
      </w:r>
      <w:r>
        <w:rPr>
          <w:rFonts w:ascii="Helvetica" w:hAnsi="Helvetica" w:cs="Helvetica"/>
          <w:color w:val="000000"/>
          <w:sz w:val="26"/>
          <w:szCs w:val="26"/>
          <w:shd w:val="clear" w:color="auto" w:fill="FFFFFF"/>
        </w:rPr>
        <w:t>important</w:t>
      </w:r>
      <w:proofErr w:type="spellEnd"/>
      <w:r>
        <w:rPr>
          <w:rFonts w:ascii="Helvetica" w:hAnsi="Helvetica" w:cs="Helvetica"/>
          <w:color w:val="000000"/>
          <w:sz w:val="26"/>
          <w:szCs w:val="26"/>
          <w:shd w:val="clear" w:color="auto" w:fill="FFFFFF"/>
        </w:rPr>
        <w:t xml:space="preserve"> to keep in mind that the values stored in both </w:t>
      </w:r>
      <w:proofErr w:type="spellStart"/>
      <w:r>
        <w:rPr>
          <w:rStyle w:val="Emphasis"/>
          <w:rFonts w:ascii="Helvetica" w:hAnsi="Helvetica" w:cs="Helvetica"/>
          <w:color w:val="000000"/>
          <w:sz w:val="26"/>
          <w:szCs w:val="26"/>
          <w:bdr w:val="none" w:sz="0" w:space="0" w:color="auto" w:frame="1"/>
          <w:shd w:val="clear" w:color="auto" w:fill="FFFFFF"/>
        </w:rPr>
        <w:t>male_voices</w:t>
      </w:r>
      <w:proofErr w:type="spellEnd"/>
      <w:r>
        <w:rPr>
          <w:rStyle w:val="Emphasis"/>
          <w:rFonts w:ascii="Helvetica" w:hAnsi="Helvetica" w:cs="Helvetica"/>
          <w:color w:val="000000"/>
          <w:sz w:val="26"/>
          <w:szCs w:val="26"/>
          <w:bdr w:val="none" w:sz="0" w:space="0" w:color="auto" w:frame="1"/>
          <w:shd w:val="clear" w:color="auto" w:fill="FFFFFF"/>
        </w:rPr>
        <w:t> </w:t>
      </w:r>
      <w:r>
        <w:rPr>
          <w:rFonts w:ascii="Helvetica" w:hAnsi="Helvetica" w:cs="Helvetica"/>
          <w:color w:val="000000"/>
          <w:sz w:val="26"/>
          <w:szCs w:val="26"/>
          <w:shd w:val="clear" w:color="auto" w:fill="FFFFFF"/>
        </w:rPr>
        <w:t>and </w:t>
      </w:r>
      <w:proofErr w:type="spellStart"/>
      <w:r>
        <w:rPr>
          <w:rStyle w:val="Emphasis"/>
          <w:rFonts w:ascii="Helvetica" w:hAnsi="Helvetica" w:cs="Helvetica"/>
          <w:color w:val="000000"/>
          <w:sz w:val="26"/>
          <w:szCs w:val="26"/>
          <w:bdr w:val="none" w:sz="0" w:space="0" w:color="auto" w:frame="1"/>
          <w:shd w:val="clear" w:color="auto" w:fill="FFFFFF"/>
        </w:rPr>
        <w:t>female_voices</w:t>
      </w:r>
      <w:proofErr w:type="spellEnd"/>
      <w:r>
        <w:rPr>
          <w:rStyle w:val="Emphasis"/>
          <w:rFonts w:ascii="Helvetica" w:hAnsi="Helvetica" w:cs="Helvetica"/>
          <w:color w:val="000000"/>
          <w:sz w:val="26"/>
          <w:szCs w:val="26"/>
          <w:bdr w:val="none" w:sz="0" w:space="0" w:color="auto" w:frame="1"/>
          <w:shd w:val="clear" w:color="auto" w:fill="FFFFFF"/>
        </w:rPr>
        <w:t> </w:t>
      </w:r>
      <w:r>
        <w:rPr>
          <w:rFonts w:ascii="Helvetica" w:hAnsi="Helvetica" w:cs="Helvetica"/>
          <w:color w:val="000000"/>
          <w:sz w:val="26"/>
          <w:szCs w:val="26"/>
          <w:shd w:val="clear" w:color="auto" w:fill="FFFFFF"/>
        </w:rPr>
        <w:t>consist of the raw digital wave itself followed by the sample rate</w:t>
      </w:r>
    </w:p>
    <w:p w:rsidR="000A166F" w:rsidRDefault="000A166F" w:rsidP="000A166F">
      <w:pPr>
        <w:shd w:val="clear" w:color="auto" w:fill="FFFFFF"/>
        <w:spacing w:after="0" w:line="240" w:lineRule="auto"/>
        <w:textAlignment w:val="baseline"/>
        <w:rPr>
          <w:rFonts w:ascii="Helvetica" w:hAnsi="Helvetica" w:cs="Helvetica"/>
          <w:color w:val="000000"/>
          <w:sz w:val="26"/>
          <w:szCs w:val="26"/>
          <w:shd w:val="clear" w:color="auto" w:fill="FFFFFF"/>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lastRenderedPageBreak/>
        <w:t>3. Audio feature extraction</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The machine learning algorithm works by labeling samples based on given features. We can think of the labels as </w:t>
      </w:r>
      <w:r>
        <w:rPr>
          <w:rStyle w:val="Emphasis"/>
          <w:rFonts w:ascii="inherit" w:hAnsi="inherit" w:cs="Helvetica"/>
          <w:color w:val="000000"/>
          <w:sz w:val="26"/>
          <w:szCs w:val="26"/>
          <w:bdr w:val="none" w:sz="0" w:space="0" w:color="auto" w:frame="1"/>
        </w:rPr>
        <w:t>y</w:t>
      </w:r>
      <w:r>
        <w:rPr>
          <w:rFonts w:ascii="Helvetica" w:hAnsi="Helvetica" w:cs="Helvetica"/>
          <w:color w:val="000000"/>
          <w:sz w:val="26"/>
          <w:szCs w:val="26"/>
        </w:rPr>
        <w:t> (dependent variable) and features as </w:t>
      </w:r>
      <w:r>
        <w:rPr>
          <w:rStyle w:val="Emphasis"/>
          <w:rFonts w:ascii="inherit" w:hAnsi="inherit" w:cs="Helvetica"/>
          <w:color w:val="000000"/>
          <w:sz w:val="26"/>
          <w:szCs w:val="26"/>
          <w:bdr w:val="none" w:sz="0" w:space="0" w:color="auto" w:frame="1"/>
        </w:rPr>
        <w:t>X</w:t>
      </w:r>
      <w:r>
        <w:rPr>
          <w:rFonts w:ascii="Helvetica" w:hAnsi="Helvetica" w:cs="Helvetica"/>
          <w:color w:val="000000"/>
          <w:sz w:val="26"/>
          <w:szCs w:val="26"/>
        </w:rPr>
        <w:t> (independent variables). In the case of voice recognition, feature extraction plays a big role since basically raw audio data is not quite informative and machine learning algorithms may unable to detect patterns in it.</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There are actually plenty of audio feature extraction methods existing out there, and we will use MFCC due to its easy implementation and high recognition accuracy. The entire feature extraction process is wrapped in the </w:t>
      </w:r>
      <w:proofErr w:type="spellStart"/>
      <w:r>
        <w:rPr>
          <w:rStyle w:val="Emphasis"/>
          <w:rFonts w:ascii="inherit" w:hAnsi="inherit" w:cs="Helvetica"/>
          <w:color w:val="000000"/>
          <w:sz w:val="26"/>
          <w:szCs w:val="26"/>
          <w:bdr w:val="none" w:sz="0" w:space="0" w:color="auto" w:frame="1"/>
        </w:rPr>
        <w:t>extract_</w:t>
      </w:r>
      <w:proofErr w:type="gramStart"/>
      <w:r>
        <w:rPr>
          <w:rStyle w:val="Emphasis"/>
          <w:rFonts w:ascii="inherit" w:hAnsi="inherit" w:cs="Helvetica"/>
          <w:color w:val="000000"/>
          <w:sz w:val="26"/>
          <w:szCs w:val="26"/>
          <w:bdr w:val="none" w:sz="0" w:space="0" w:color="auto" w:frame="1"/>
        </w:rPr>
        <w:t>features</w:t>
      </w:r>
      <w:proofErr w:type="spellEnd"/>
      <w:r>
        <w:rPr>
          <w:rStyle w:val="Emphasis"/>
          <w:rFonts w:ascii="inherit" w:hAnsi="inherit" w:cs="Helvetica"/>
          <w:color w:val="000000"/>
          <w:sz w:val="26"/>
          <w:szCs w:val="26"/>
          <w:bdr w:val="none" w:sz="0" w:space="0" w:color="auto" w:frame="1"/>
        </w:rPr>
        <w:t>(</w:t>
      </w:r>
      <w:proofErr w:type="gramEnd"/>
      <w:r>
        <w:rPr>
          <w:rStyle w:val="Emphasis"/>
          <w:rFonts w:ascii="inherit" w:hAnsi="inherit" w:cs="Helvetica"/>
          <w:color w:val="000000"/>
          <w:sz w:val="26"/>
          <w:szCs w:val="26"/>
          <w:bdr w:val="none" w:sz="0" w:space="0" w:color="auto" w:frame="1"/>
        </w:rPr>
        <w:t>)</w:t>
      </w:r>
      <w:r>
        <w:rPr>
          <w:rFonts w:ascii="Helvetica" w:hAnsi="Helvetica" w:cs="Helvetica"/>
          <w:color w:val="000000"/>
          <w:sz w:val="26"/>
          <w:szCs w:val="26"/>
        </w:rPr>
        <w:t> function.</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4. Splitting the data</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r>
        <w:rPr>
          <w:rFonts w:ascii="Helvetica" w:hAnsi="Helvetica" w:cs="Helvetica"/>
          <w:color w:val="000000"/>
          <w:sz w:val="26"/>
          <w:szCs w:val="26"/>
        </w:rPr>
        <w:t xml:space="preserve">Up to this, we already got a </w:t>
      </w:r>
      <w:proofErr w:type="spellStart"/>
      <w:r>
        <w:rPr>
          <w:rFonts w:ascii="Helvetica" w:hAnsi="Helvetica" w:cs="Helvetica"/>
          <w:color w:val="000000"/>
          <w:sz w:val="26"/>
          <w:szCs w:val="26"/>
        </w:rPr>
        <w:t>male_concatenated</w:t>
      </w:r>
      <w:proofErr w:type="spellEnd"/>
      <w:r>
        <w:rPr>
          <w:rFonts w:ascii="Helvetica" w:hAnsi="Helvetica" w:cs="Helvetica"/>
          <w:color w:val="000000"/>
          <w:sz w:val="26"/>
          <w:szCs w:val="26"/>
        </w:rPr>
        <w:t> and </w:t>
      </w:r>
      <w:proofErr w:type="spellStart"/>
      <w:r>
        <w:rPr>
          <w:rFonts w:ascii="Helvetica" w:hAnsi="Helvetica" w:cs="Helvetica"/>
          <w:color w:val="000000"/>
          <w:sz w:val="26"/>
          <w:szCs w:val="26"/>
        </w:rPr>
        <w:t>female_concatenated</w:t>
      </w:r>
      <w:proofErr w:type="spellEnd"/>
      <w:r>
        <w:rPr>
          <w:rFonts w:ascii="Helvetica" w:hAnsi="Helvetica" w:cs="Helvetica"/>
          <w:color w:val="000000"/>
          <w:sz w:val="26"/>
          <w:szCs w:val="26"/>
        </w:rPr>
        <w:t> array in which both of them store all male and female voices in two long arrays. Next, we are also going to concatenate the two arrays and store the result in X. y variable is necessary to be created as well in order to store all feature labels. Additionally, it is important to know that the labels here are in form of encoded values where 0 represents male and 1 denotes female. After that, we are going to split this </w:t>
      </w:r>
      <w:r>
        <w:rPr>
          <w:rStyle w:val="Emphasis"/>
          <w:rFonts w:ascii="inherit" w:hAnsi="inherit" w:cs="Helvetica"/>
          <w:color w:val="000000"/>
          <w:sz w:val="26"/>
          <w:szCs w:val="26"/>
          <w:bdr w:val="none" w:sz="0" w:space="0" w:color="auto" w:frame="1"/>
        </w:rPr>
        <w:t>X-y</w:t>
      </w:r>
      <w:r>
        <w:rPr>
          <w:rFonts w:ascii="Helvetica" w:hAnsi="Helvetica" w:cs="Helvetica"/>
          <w:color w:val="000000"/>
          <w:sz w:val="26"/>
          <w:szCs w:val="26"/>
        </w:rPr>
        <w:t> pair into training and testing data.</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proofErr w:type="gramStart"/>
      <w:r>
        <w:rPr>
          <w:rFonts w:ascii="Helvetica" w:hAnsi="Helvetica" w:cs="Helvetica"/>
          <w:color w:val="111111"/>
          <w:sz w:val="26"/>
          <w:szCs w:val="26"/>
        </w:rPr>
        <w:t>5.</w:t>
      </w:r>
      <w:r>
        <w:rPr>
          <w:rFonts w:ascii="Helvetica" w:hAnsi="Helvetica" w:cs="Helvetica"/>
          <w:color w:val="111111"/>
          <w:sz w:val="26"/>
          <w:szCs w:val="26"/>
        </w:rPr>
        <w:t>Building</w:t>
      </w:r>
      <w:proofErr w:type="gramEnd"/>
      <w:r>
        <w:rPr>
          <w:rFonts w:ascii="Helvetica" w:hAnsi="Helvetica" w:cs="Helvetica"/>
          <w:color w:val="111111"/>
          <w:sz w:val="26"/>
          <w:szCs w:val="26"/>
        </w:rPr>
        <w:t xml:space="preserve"> the model</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proofErr w:type="gramStart"/>
      <w:r>
        <w:rPr>
          <w:rFonts w:ascii="Helvetica" w:hAnsi="Helvetica" w:cs="Helvetica"/>
          <w:color w:val="000000"/>
          <w:sz w:val="26"/>
          <w:szCs w:val="26"/>
        </w:rPr>
        <w:t>T</w:t>
      </w:r>
      <w:r>
        <w:rPr>
          <w:rFonts w:ascii="Helvetica" w:hAnsi="Helvetica" w:cs="Helvetica"/>
          <w:color w:val="000000"/>
          <w:sz w:val="26"/>
          <w:szCs w:val="26"/>
        </w:rPr>
        <w:t>o use the SVM model as the voice classifier.</w:t>
      </w:r>
      <w:proofErr w:type="gramEnd"/>
      <w:r>
        <w:rPr>
          <w:rFonts w:ascii="Helvetica" w:hAnsi="Helvetica" w:cs="Helvetica"/>
          <w:color w:val="000000"/>
          <w:sz w:val="26"/>
          <w:szCs w:val="26"/>
        </w:rPr>
        <w:t xml:space="preserve"> We can also use any other model in this case, like logistic regression or even a neural network. </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p>
    <w:p w:rsidR="000A166F" w:rsidRDefault="000A166F" w:rsidP="000A166F">
      <w:pPr>
        <w:pStyle w:val="Heading3"/>
        <w:shd w:val="clear" w:color="auto" w:fill="FFFFFF"/>
        <w:spacing w:before="144" w:after="144"/>
        <w:textAlignment w:val="baseline"/>
        <w:rPr>
          <w:rFonts w:ascii="Helvetica" w:hAnsi="Helvetica" w:cs="Helvetica"/>
          <w:color w:val="111111"/>
          <w:sz w:val="26"/>
          <w:szCs w:val="26"/>
        </w:rPr>
      </w:pPr>
      <w:r>
        <w:rPr>
          <w:rFonts w:ascii="Helvetica" w:hAnsi="Helvetica" w:cs="Helvetica"/>
          <w:color w:val="111111"/>
          <w:sz w:val="26"/>
          <w:szCs w:val="26"/>
        </w:rPr>
        <w:t>6. Evaluating the model</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Now let’s evaluate this SVM classifier model. We can see that the model achieves 78.2% and 76.8% of accuracy towards training and testing data respectively. The confusion matrix on test data</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shd w:val="clear" w:color="auto" w:fill="FFFFFF"/>
        </w:rPr>
        <w:t>T</w:t>
      </w:r>
      <w:r>
        <w:rPr>
          <w:rFonts w:ascii="Helvetica" w:hAnsi="Helvetica" w:cs="Helvetica"/>
          <w:color w:val="000000"/>
          <w:sz w:val="26"/>
          <w:szCs w:val="26"/>
          <w:shd w:val="clear" w:color="auto" w:fill="FFFFFF"/>
        </w:rPr>
        <w:t>he Support Vector Machine algorithm with Radial Basis Function is able to identify whether a voice is spoken by a male (0) or female (1) with better accuracy.</w:t>
      </w: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pStyle w:val="NormalWeb"/>
        <w:shd w:val="clear" w:color="auto" w:fill="FFFFFF"/>
        <w:spacing w:before="0" w:beforeAutospacing="0" w:after="0" w:afterAutospacing="0"/>
        <w:textAlignment w:val="baseline"/>
        <w:rPr>
          <w:rFonts w:ascii="Helvetica" w:hAnsi="Helvetica" w:cs="Helvetica"/>
          <w:color w:val="000000"/>
          <w:sz w:val="26"/>
          <w:szCs w:val="26"/>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Britannic Bold" w:hAnsi="Britannic Bold" w:cstheme="majorHAnsi"/>
          <w:sz w:val="28"/>
          <w:szCs w:val="40"/>
        </w:rPr>
      </w:pPr>
    </w:p>
    <w:p w:rsidR="000A166F" w:rsidRDefault="000A166F" w:rsidP="000A166F">
      <w:pPr>
        <w:shd w:val="clear" w:color="auto" w:fill="FFFFFF"/>
        <w:spacing w:after="0" w:line="240" w:lineRule="auto"/>
        <w:textAlignment w:val="baseline"/>
        <w:rPr>
          <w:rFonts w:ascii="Helvetica" w:hAnsi="Helvetica" w:cs="Helvetica"/>
          <w:b/>
          <w:bCs/>
          <w:color w:val="111111"/>
          <w:sz w:val="35"/>
          <w:szCs w:val="45"/>
          <w:shd w:val="clear" w:color="auto" w:fill="FFFFFF"/>
        </w:rPr>
      </w:pPr>
      <w:r w:rsidRPr="000A166F">
        <w:rPr>
          <w:rFonts w:ascii="Helvetica" w:hAnsi="Helvetica" w:cs="Helvetica"/>
          <w:b/>
          <w:bCs/>
          <w:color w:val="111111"/>
          <w:sz w:val="35"/>
          <w:szCs w:val="45"/>
          <w:shd w:val="clear" w:color="auto" w:fill="FFFFFF"/>
        </w:rPr>
        <w:lastRenderedPageBreak/>
        <w:t xml:space="preserve">Code for Gender Recognition by Voice using </w:t>
      </w:r>
      <w:proofErr w:type="gramStart"/>
      <w:r w:rsidRPr="000A166F">
        <w:rPr>
          <w:rFonts w:ascii="Helvetica" w:hAnsi="Helvetica" w:cs="Helvetica"/>
          <w:b/>
          <w:bCs/>
          <w:color w:val="111111"/>
          <w:sz w:val="35"/>
          <w:szCs w:val="45"/>
          <w:shd w:val="clear" w:color="auto" w:fill="FFFFFF"/>
        </w:rPr>
        <w:t>P</w:t>
      </w:r>
      <w:r w:rsidRPr="000A166F">
        <w:rPr>
          <w:rFonts w:ascii="Helvetica" w:hAnsi="Helvetica" w:cs="Helvetica"/>
          <w:b/>
          <w:bCs/>
          <w:color w:val="111111"/>
          <w:sz w:val="35"/>
          <w:szCs w:val="45"/>
          <w:shd w:val="clear" w:color="auto" w:fill="FFFFFF"/>
        </w:rPr>
        <w:t>ython</w:t>
      </w:r>
      <w:r>
        <w:rPr>
          <w:rFonts w:ascii="Helvetica" w:hAnsi="Helvetica" w:cs="Helvetica"/>
          <w:b/>
          <w:bCs/>
          <w:color w:val="111111"/>
          <w:sz w:val="35"/>
          <w:szCs w:val="45"/>
          <w:shd w:val="clear" w:color="auto" w:fill="FFFFFF"/>
        </w:rPr>
        <w:t xml:space="preserve"> :</w:t>
      </w:r>
      <w:proofErr w:type="gramEnd"/>
    </w:p>
    <w:p w:rsidR="000A166F" w:rsidRDefault="000A166F" w:rsidP="000A166F">
      <w:pPr>
        <w:shd w:val="clear" w:color="auto" w:fill="FFFFFF"/>
        <w:spacing w:after="0" w:line="240" w:lineRule="auto"/>
        <w:textAlignment w:val="baseline"/>
        <w:rPr>
          <w:rFonts w:ascii="Britannic Bold" w:hAnsi="Britannic Bold" w:cstheme="majorHAnsi"/>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Install </w:t>
      </w:r>
      <w:proofErr w:type="spellStart"/>
      <w:r w:rsidRPr="000A166F">
        <w:rPr>
          <w:rFonts w:ascii="Consolas" w:hAnsi="Consolas" w:cstheme="majorHAnsi"/>
          <w:b/>
          <w:sz w:val="16"/>
          <w:szCs w:val="40"/>
        </w:rPr>
        <w:t>python_speech_features</w:t>
      </w:r>
      <w:proofErr w:type="spellEnd"/>
      <w:r w:rsidRPr="000A166F">
        <w:rPr>
          <w:rFonts w:ascii="Consolas" w:hAnsi="Consolas" w:cstheme="majorHAnsi"/>
          <w:b/>
          <w:sz w:val="16"/>
          <w:szCs w:val="40"/>
        </w:rPr>
        <w:t xml:space="preserve"> module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w:t>
      </w:r>
      <w:proofErr w:type="gramStart"/>
      <w:r w:rsidRPr="000A166F">
        <w:rPr>
          <w:rFonts w:ascii="Consolas" w:hAnsi="Consolas" w:cstheme="majorHAnsi"/>
          <w:b/>
          <w:sz w:val="16"/>
          <w:szCs w:val="40"/>
        </w:rPr>
        <w:t>pip install</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python_speech_features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Import all modules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os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librosa</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numpy</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np</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pandas as </w:t>
      </w:r>
      <w:proofErr w:type="spellStart"/>
      <w:r w:rsidRPr="000A166F">
        <w:rPr>
          <w:rFonts w:ascii="Consolas" w:hAnsi="Consolas" w:cstheme="majorHAnsi"/>
          <w:b/>
          <w:sz w:val="16"/>
          <w:szCs w:val="40"/>
        </w:rPr>
        <w:t>pd</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matplotlib.pyplot</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plt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import</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seaborn</w:t>
      </w:r>
      <w:proofErr w:type="spellEnd"/>
      <w:r w:rsidRPr="000A166F">
        <w:rPr>
          <w:rFonts w:ascii="Consolas" w:hAnsi="Consolas" w:cstheme="majorHAnsi"/>
          <w:b/>
          <w:sz w:val="16"/>
          <w:szCs w:val="40"/>
        </w:rPr>
        <w:t xml:space="preserve"> as </w:t>
      </w:r>
      <w:proofErr w:type="spellStart"/>
      <w:r w:rsidRPr="000A166F">
        <w:rPr>
          <w:rFonts w:ascii="Consolas" w:hAnsi="Consolas" w:cstheme="majorHAnsi"/>
          <w:b/>
          <w:sz w:val="16"/>
          <w:szCs w:val="40"/>
        </w:rPr>
        <w:t>sns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tqdm</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sklearn.model_selection</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train_test_split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sklearn.svm</w:t>
      </w:r>
      <w:proofErr w:type="spellEnd"/>
      <w:r w:rsidRPr="000A166F">
        <w:rPr>
          <w:rFonts w:ascii="Consolas" w:hAnsi="Consolas" w:cstheme="majorHAnsi"/>
          <w:b/>
          <w:sz w:val="16"/>
          <w:szCs w:val="40"/>
        </w:rPr>
        <w:t xml:space="preserve"> import SVC</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sklearn.metrics</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confusion_matrix</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pydub</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AudioSegment</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python_speech_features</w:t>
      </w:r>
      <w:proofErr w:type="spellEnd"/>
      <w:r w:rsidRPr="000A166F">
        <w:rPr>
          <w:rFonts w:ascii="Consolas" w:hAnsi="Consolas" w:cstheme="majorHAnsi"/>
          <w:b/>
          <w:sz w:val="16"/>
          <w:szCs w:val="40"/>
        </w:rPr>
        <w:t xml:space="preserve"> import </w:t>
      </w:r>
      <w:proofErr w:type="spellStart"/>
      <w:r w:rsidRPr="000A166F">
        <w:rPr>
          <w:rFonts w:ascii="Consolas" w:hAnsi="Consolas" w:cstheme="majorHAnsi"/>
          <w:b/>
          <w:sz w:val="16"/>
          <w:szCs w:val="40"/>
        </w:rPr>
        <w:t>mfcc</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from</w:t>
      </w:r>
      <w:proofErr w:type="gramEnd"/>
      <w:r w:rsidRPr="000A166F">
        <w:rPr>
          <w:rFonts w:ascii="Consolas" w:hAnsi="Consolas" w:cstheme="majorHAnsi"/>
          <w:b/>
          <w:sz w:val="16"/>
          <w:szCs w:val="40"/>
        </w:rPr>
        <w:t xml:space="preserve"> time import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Load the </w:t>
      </w:r>
      <w:proofErr w:type="spellStart"/>
      <w:r w:rsidRPr="000A166F">
        <w:rPr>
          <w:rFonts w:ascii="Consolas" w:hAnsi="Consolas" w:cstheme="majorHAnsi"/>
          <w:b/>
          <w:sz w:val="16"/>
          <w:szCs w:val="40"/>
        </w:rPr>
        <w:t>csv</w:t>
      </w:r>
      <w:proofErr w:type="spellEnd"/>
      <w:r w:rsidRPr="000A166F">
        <w:rPr>
          <w:rFonts w:ascii="Consolas" w:hAnsi="Consolas" w:cstheme="majorHAnsi"/>
          <w:b/>
          <w:sz w:val="16"/>
          <w:szCs w:val="40"/>
        </w:rPr>
        <w:t xml:space="preserve"> file into data frame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df</w:t>
      </w:r>
      <w:proofErr w:type="spellEnd"/>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pd.read_csv</w:t>
      </w:r>
      <w:proofErr w:type="spellEnd"/>
      <w:r w:rsidRPr="000A166F">
        <w:rPr>
          <w:rFonts w:ascii="Consolas" w:hAnsi="Consolas" w:cstheme="majorHAnsi"/>
          <w:b/>
          <w:sz w:val="16"/>
          <w:szCs w:val="40"/>
        </w:rPr>
        <w:t>('../input/common-voice/cv-valid-train.csv')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two new data frames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df</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w:t>
      </w:r>
      <w:proofErr w:type="spellEnd"/>
      <w:r w:rsidRPr="000A166F">
        <w:rPr>
          <w:rFonts w:ascii="Consolas" w:hAnsi="Consolas" w:cstheme="majorHAnsi"/>
          <w:b/>
          <w:sz w:val="16"/>
          <w:szCs w:val="40"/>
        </w:rPr>
        <w:t>['gender']=='male']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df</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w:t>
      </w:r>
      <w:proofErr w:type="spellEnd"/>
      <w:r w:rsidRPr="000A166F">
        <w:rPr>
          <w:rFonts w:ascii="Consolas" w:hAnsi="Consolas" w:cstheme="majorHAnsi"/>
          <w:b/>
          <w:sz w:val="16"/>
          <w:szCs w:val="40"/>
        </w:rPr>
        <w:t>['gender']=='female']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Find out the number of rows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df_male.shape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output</w:t>
      </w:r>
      <w:proofErr w:type="gramEnd"/>
      <w:r w:rsidRPr="000A166F">
        <w:rPr>
          <w:rFonts w:ascii="Consolas" w:hAnsi="Consolas" w:cstheme="majorHAnsi"/>
          <w:b/>
          <w:sz w:val="16"/>
          <w:szCs w:val="40"/>
        </w:rPr>
        <w:t xml:space="preserve">: (55029, 8)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df_female.shape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output</w:t>
      </w:r>
      <w:proofErr w:type="gramEnd"/>
      <w:r w:rsidRPr="000A166F">
        <w:rPr>
          <w:rFonts w:ascii="Consolas" w:hAnsi="Consolas" w:cstheme="majorHAnsi"/>
          <w:b/>
          <w:sz w:val="16"/>
          <w:szCs w:val="40"/>
        </w:rPr>
        <w:t>: (18249, 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Take only 300 male and 300 female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df_</w:t>
      </w:r>
      <w:proofErr w:type="gramStart"/>
      <w:r w:rsidRPr="000A166F">
        <w:rPr>
          <w:rFonts w:ascii="Consolas" w:hAnsi="Consolas" w:cstheme="majorHAnsi"/>
          <w:b/>
          <w:sz w:val="16"/>
          <w:szCs w:val="40"/>
        </w:rPr>
        <w:t>male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:300]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df_</w:t>
      </w:r>
      <w:proofErr w:type="gramStart"/>
      <w:r w:rsidRPr="000A166F">
        <w:rPr>
          <w:rFonts w:ascii="Consolas" w:hAnsi="Consolas" w:cstheme="majorHAnsi"/>
          <w:b/>
          <w:sz w:val="16"/>
          <w:szCs w:val="40"/>
        </w:rPr>
        <w:t>female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:300]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Define the audio path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TRAIN_PATH = '</w:t>
      </w:r>
      <w:proofErr w:type="gramStart"/>
      <w:r w:rsidRPr="000A166F">
        <w:rPr>
          <w:rFonts w:ascii="Consolas" w:hAnsi="Consolas" w:cstheme="majorHAnsi"/>
          <w:b/>
          <w:sz w:val="16"/>
          <w:szCs w:val="40"/>
        </w:rPr>
        <w:t>..</w:t>
      </w:r>
      <w:proofErr w:type="gramEnd"/>
      <w:r w:rsidRPr="000A166F">
        <w:rPr>
          <w:rFonts w:ascii="Consolas" w:hAnsi="Consolas" w:cstheme="majorHAnsi"/>
          <w:b/>
          <w:sz w:val="16"/>
          <w:szCs w:val="40"/>
        </w:rPr>
        <w:t>/input/common-voice/cv-valid-train/'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to convert mp3 to 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convert_to_wav</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df</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path=TRAIN_PATH):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srcs</w:t>
      </w:r>
      <w:proofErr w:type="spellEnd"/>
      <w:proofErr w:type="gram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file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df</w:t>
      </w:r>
      <w:proofErr w:type="spellEnd"/>
      <w:r w:rsidRPr="000A166F">
        <w:rPr>
          <w:rFonts w:ascii="Consolas" w:hAnsi="Consolas" w:cstheme="majorHAnsi"/>
          <w:b/>
          <w:sz w:val="16"/>
          <w:szCs w:val="40"/>
        </w:rPr>
        <w:t>['filename']):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sound</w:t>
      </w:r>
      <w:proofErr w:type="gramEnd"/>
      <w:r w:rsidRPr="000A166F">
        <w:rPr>
          <w:rFonts w:ascii="Consolas" w:hAnsi="Consolas" w:cstheme="majorHAnsi"/>
          <w:b/>
          <w:sz w:val="16"/>
          <w:szCs w:val="40"/>
        </w:rPr>
        <w:t xml:space="preserve"> = AudioSegment.from_mp3(</w:t>
      </w:r>
      <w:proofErr w:type="spellStart"/>
      <w:r w:rsidRPr="000A166F">
        <w:rPr>
          <w:rFonts w:ascii="Consolas" w:hAnsi="Consolas" w:cstheme="majorHAnsi"/>
          <w:b/>
          <w:sz w:val="16"/>
          <w:szCs w:val="40"/>
        </w:rPr>
        <w:t>path+file</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r w:rsidRPr="000A166F">
        <w:rPr>
          <w:rFonts w:ascii="Consolas" w:hAnsi="Consolas" w:cstheme="majorHAnsi"/>
          <w:b/>
          <w:sz w:val="16"/>
          <w:szCs w:val="40"/>
        </w:rPr>
        <w:tab/>
        <w:t># Create new wav files based on existing mp3 files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if</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xml:space="preserve"> == 'male':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sound.export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'male-'+</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('/')[-1].split('.')[0]+'.wav', format='wav')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elif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 xml:space="preserve"> == 'female':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sound.export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'female-'+</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('/')[-1].split('.')[0]+'.wav', format='wav')</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How to use the </w:t>
      </w: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df_male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convert_to_</w:t>
      </w:r>
      <w:proofErr w:type="gramStart"/>
      <w:r w:rsidRPr="000A166F">
        <w:rPr>
          <w:rFonts w:ascii="Consolas" w:hAnsi="Consolas" w:cstheme="majorHAnsi"/>
          <w:b/>
          <w:sz w:val="16"/>
          <w:szCs w:val="40"/>
        </w:rPr>
        <w:t>wav</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df_female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m_f</w:t>
      </w:r>
      <w:proofErr w:type="spellEnd"/>
      <w:r w:rsidRPr="000A166F">
        <w:rPr>
          <w:rFonts w:ascii="Consolas" w:hAnsi="Consolas" w:cstheme="majorHAnsi"/>
          <w:b/>
          <w:sz w:val="16"/>
          <w:szCs w:val="40"/>
        </w:rPr>
        <w:t>='female')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Define a function to load the raw audio files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load_audio</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audio_files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t># Allocate empty list for male and female voices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file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audio_files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if</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('-')[0] == 'male':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w:t>
      </w:r>
      <w:proofErr w:type="gramStart"/>
      <w:r w:rsidRPr="000A166F">
        <w:rPr>
          <w:rFonts w:ascii="Consolas" w:hAnsi="Consolas" w:cstheme="majorHAnsi"/>
          <w:b/>
          <w:sz w:val="16"/>
          <w:szCs w:val="40"/>
        </w:rPr>
        <w:t>voices.append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librosa.load</w:t>
      </w:r>
      <w:proofErr w:type="spellEnd"/>
      <w:r w:rsidRPr="000A166F">
        <w:rPr>
          <w:rFonts w:ascii="Consolas" w:hAnsi="Consolas" w:cstheme="majorHAnsi"/>
          <w:b/>
          <w:sz w:val="16"/>
          <w:szCs w:val="40"/>
        </w:rPr>
        <w:t>(file))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lastRenderedPageBreak/>
        <w:t xml:space="preserve">        </w:t>
      </w:r>
      <w:proofErr w:type="spellStart"/>
      <w:proofErr w:type="gramStart"/>
      <w:r w:rsidRPr="000A166F">
        <w:rPr>
          <w:rFonts w:ascii="Consolas" w:hAnsi="Consolas" w:cstheme="majorHAnsi"/>
          <w:b/>
          <w:sz w:val="16"/>
          <w:szCs w:val="40"/>
        </w:rPr>
        <w:t>elif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file.split</w:t>
      </w:r>
      <w:proofErr w:type="spellEnd"/>
      <w:r w:rsidRPr="000A166F">
        <w:rPr>
          <w:rFonts w:ascii="Consolas" w:hAnsi="Consolas" w:cstheme="majorHAnsi"/>
          <w:b/>
          <w:sz w:val="16"/>
          <w:szCs w:val="40"/>
        </w:rPr>
        <w:t>('-')[0] == 'female':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w:t>
      </w:r>
      <w:proofErr w:type="gramStart"/>
      <w:r w:rsidRPr="000A166F">
        <w:rPr>
          <w:rFonts w:ascii="Consolas" w:hAnsi="Consolas" w:cstheme="majorHAnsi"/>
          <w:b/>
          <w:sz w:val="16"/>
          <w:szCs w:val="40"/>
        </w:rPr>
        <w:t>voices.append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librosa.load</w:t>
      </w:r>
      <w:proofErr w:type="spellEnd"/>
      <w:r w:rsidRPr="000A166F">
        <w:rPr>
          <w:rFonts w:ascii="Consolas" w:hAnsi="Consolas" w:cstheme="majorHAnsi"/>
          <w:b/>
          <w:sz w:val="16"/>
          <w:szCs w:val="40"/>
        </w:rPr>
        <w:t>(file))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t xml:space="preserve"># Convert the list into </w:t>
      </w:r>
      <w:proofErr w:type="spellStart"/>
      <w:r w:rsidRPr="000A166F">
        <w:rPr>
          <w:rFonts w:ascii="Consolas" w:hAnsi="Consolas" w:cstheme="majorHAnsi"/>
          <w:b/>
          <w:sz w:val="16"/>
          <w:szCs w:val="40"/>
        </w:rPr>
        <w:t>Numpy</w:t>
      </w:r>
      <w:proofErr w:type="spellEnd"/>
      <w:r w:rsidRPr="000A166F">
        <w:rPr>
          <w:rFonts w:ascii="Consolas" w:hAnsi="Consolas" w:cstheme="majorHAnsi"/>
          <w:b/>
          <w:sz w:val="16"/>
          <w:szCs w:val="40"/>
        </w:rPr>
        <w:t xml:space="preserve"> array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np.array</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np.array</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How to use </w:t>
      </w:r>
      <w:proofErr w:type="spellStart"/>
      <w:r w:rsidRPr="000A166F">
        <w:rPr>
          <w:rFonts w:ascii="Consolas" w:hAnsi="Consolas" w:cstheme="majorHAnsi"/>
          <w:b/>
          <w:sz w:val="16"/>
          <w:szCs w:val="40"/>
        </w:rPr>
        <w:t>load_</w:t>
      </w:r>
      <w:proofErr w:type="gramStart"/>
      <w:r w:rsidRPr="000A166F">
        <w:rPr>
          <w:rFonts w:ascii="Consolas" w:hAnsi="Consolas" w:cstheme="majorHAnsi"/>
          <w:b/>
          <w:sz w:val="16"/>
          <w:szCs w:val="40"/>
        </w:rPr>
        <w:t>audio</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male_voices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female_voices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load_</w:t>
      </w:r>
      <w:proofErr w:type="gramStart"/>
      <w:r w:rsidRPr="000A166F">
        <w:rPr>
          <w:rFonts w:ascii="Consolas" w:hAnsi="Consolas" w:cstheme="majorHAnsi"/>
          <w:b/>
          <w:sz w:val="16"/>
          <w:szCs w:val="40"/>
        </w:rPr>
        <w:t>audio</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os.listdir</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to extract audio 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extract_features</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audio_data</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spellStart"/>
      <w:r w:rsidRPr="000A166F">
        <w:rPr>
          <w:rFonts w:ascii="Consolas" w:hAnsi="Consolas" w:cstheme="majorHAnsi"/>
          <w:b/>
          <w:sz w:val="16"/>
          <w:szCs w:val="40"/>
        </w:rPr>
        <w:t>audio_waves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w:t>
      </w:r>
      <w:proofErr w:type="gramStart"/>
      <w:r w:rsidRPr="000A166F">
        <w:rPr>
          <w:rFonts w:ascii="Consolas" w:hAnsi="Consolas" w:cstheme="majorHAnsi"/>
          <w:b/>
          <w:sz w:val="16"/>
          <w:szCs w:val="40"/>
        </w:rPr>
        <w:t>data</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spellStart"/>
      <w:proofErr w:type="gramStart"/>
      <w:r w:rsidRPr="000A166F">
        <w:rPr>
          <w:rFonts w:ascii="Consolas" w:hAnsi="Consolas" w:cstheme="majorHAnsi"/>
          <w:b/>
          <w:sz w:val="16"/>
          <w:szCs w:val="40"/>
        </w:rPr>
        <w:t>samplerate</w:t>
      </w:r>
      <w:proofErr w:type="spellEnd"/>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audio_data</w:t>
      </w:r>
      <w:proofErr w:type="spellEnd"/>
      <w:r w:rsidRPr="000A166F">
        <w:rPr>
          <w:rFonts w:ascii="Consolas" w:hAnsi="Consolas" w:cstheme="majorHAnsi"/>
          <w:b/>
          <w:sz w:val="16"/>
          <w:szCs w:val="40"/>
        </w:rPr>
        <w:t>[:,1][1]</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features</w:t>
      </w:r>
      <w:proofErr w:type="gramEnd"/>
      <w:r w:rsidRPr="000A166F">
        <w:rPr>
          <w:rFonts w:ascii="Consolas" w:hAnsi="Consolas" w:cstheme="majorHAnsi"/>
          <w:b/>
          <w:sz w:val="16"/>
          <w:szCs w:val="40"/>
        </w:rPr>
        <w:t xml:space="preserve"> =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audio_wave</w:t>
      </w:r>
      <w:proofErr w:type="spellEnd"/>
      <w:r w:rsidRPr="000A166F">
        <w:rPr>
          <w:rFonts w:ascii="Consolas" w:hAnsi="Consolas" w:cstheme="majorHAnsi"/>
          <w:b/>
          <w:sz w:val="16"/>
          <w:szCs w:val="40"/>
        </w:rPr>
        <w:t xml:space="preserv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audio_waves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r w:rsidRPr="000A166F">
        <w:rPr>
          <w:rFonts w:ascii="Consolas" w:hAnsi="Consolas" w:cstheme="majorHAnsi"/>
          <w:b/>
          <w:sz w:val="16"/>
          <w:szCs w:val="40"/>
        </w:rPr>
        <w:tab/>
      </w:r>
      <w:proofErr w:type="spellStart"/>
      <w:proofErr w:type="gramStart"/>
      <w:r w:rsidRPr="000A166F">
        <w:rPr>
          <w:rFonts w:ascii="Consolas" w:hAnsi="Consolas" w:cstheme="majorHAnsi"/>
          <w:b/>
          <w:sz w:val="16"/>
          <w:szCs w:val="40"/>
        </w:rPr>
        <w:t>features.append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mfcc</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audio_wave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samplerate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samplerate</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numcep</w:t>
      </w:r>
      <w:proofErr w:type="spellEnd"/>
      <w:r w:rsidRPr="000A166F">
        <w:rPr>
          <w:rFonts w:ascii="Consolas" w:hAnsi="Consolas" w:cstheme="majorHAnsi"/>
          <w:b/>
          <w:sz w:val="16"/>
          <w:szCs w:val="40"/>
        </w:rPr>
        <w:t>=26))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features</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np.array</w:t>
      </w:r>
      <w:proofErr w:type="spellEnd"/>
      <w:r w:rsidRPr="000A166F">
        <w:rPr>
          <w:rFonts w:ascii="Consolas" w:hAnsi="Consolas" w:cstheme="majorHAnsi"/>
          <w:b/>
          <w:sz w:val="16"/>
          <w:szCs w:val="40"/>
        </w:rPr>
        <w:t>(features)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ab/>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features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Use the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function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male_features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female_features</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extract_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female_voices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The</w:t>
      </w:r>
      <w:proofErr w:type="gramEnd"/>
      <w:r w:rsidRPr="000A166F">
        <w:rPr>
          <w:rFonts w:ascii="Consolas" w:hAnsi="Consolas" w:cstheme="majorHAnsi"/>
          <w:b/>
          <w:sz w:val="16"/>
          <w:szCs w:val="40"/>
        </w:rPr>
        <w:t xml:space="preserve"> function used to concatenate all audio features forming a long 2-dimensional array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def</w:t>
      </w:r>
      <w:proofErr w:type="spellEnd"/>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concatenate_features</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concatenated</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audio_feature</w:t>
      </w:r>
      <w:proofErr w:type="spellEnd"/>
      <w:r w:rsidRPr="000A166F">
        <w:rPr>
          <w:rFonts w:ascii="Consolas" w:hAnsi="Consolas" w:cstheme="majorHAnsi"/>
          <w:b/>
          <w:sz w:val="16"/>
          <w:szCs w:val="40"/>
        </w:rPr>
        <w:t xml:space="preserve"> in </w:t>
      </w:r>
      <w:proofErr w:type="spellStart"/>
      <w:r w:rsidRPr="000A166F">
        <w:rPr>
          <w:rFonts w:ascii="Consolas" w:hAnsi="Consolas" w:cstheme="majorHAnsi"/>
          <w:b/>
          <w:sz w:val="16"/>
          <w:szCs w:val="40"/>
        </w:rPr>
        <w:t>tqdm</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audio_features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concatenated</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np.vstack</w:t>
      </w:r>
      <w:proofErr w:type="spellEnd"/>
      <w:r w:rsidRPr="000A166F">
        <w:rPr>
          <w:rFonts w:ascii="Consolas" w:hAnsi="Consolas" w:cstheme="majorHAnsi"/>
          <w:b/>
          <w:sz w:val="16"/>
          <w:szCs w:val="40"/>
        </w:rPr>
        <w:t xml:space="preserve">((concatenated, </w:t>
      </w:r>
      <w:proofErr w:type="spellStart"/>
      <w:r w:rsidRPr="000A166F">
        <w:rPr>
          <w:rFonts w:ascii="Consolas" w:hAnsi="Consolas" w:cstheme="majorHAnsi"/>
          <w:b/>
          <w:sz w:val="16"/>
          <w:szCs w:val="40"/>
        </w:rPr>
        <w:t>audio_feature</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return</w:t>
      </w:r>
      <w:proofErr w:type="gramEnd"/>
      <w:r w:rsidRPr="000A166F">
        <w:rPr>
          <w:rFonts w:ascii="Consolas" w:hAnsi="Consolas" w:cstheme="majorHAnsi"/>
          <w:b/>
          <w:sz w:val="16"/>
          <w:szCs w:val="40"/>
        </w:rPr>
        <w:t xml:space="preserve"> concatenated</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How the function is used</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concatenate_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male_features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concatenate_</w:t>
      </w:r>
      <w:proofErr w:type="gramStart"/>
      <w:r w:rsidRPr="000A166F">
        <w:rPr>
          <w:rFonts w:ascii="Consolas" w:hAnsi="Consolas" w:cstheme="majorHAnsi"/>
          <w:b/>
          <w:sz w:val="16"/>
          <w:szCs w:val="40"/>
        </w:rPr>
        <w:t>features</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female_features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male_concatenated.shape</w:t>
      </w:r>
      <w:proofErr w:type="spellEnd"/>
      <w:r w:rsidRPr="000A166F">
        <w:rPr>
          <w:rFonts w:ascii="Consolas" w:hAnsi="Consolas" w:cstheme="majorHAnsi"/>
          <w:b/>
          <w:sz w:val="16"/>
          <w:szCs w:val="40"/>
        </w:rPr>
        <w:t xml:space="preserve">) </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(117576,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female_concatenated.shape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(124755,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Concatenate male voices and female voices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X = </w:t>
      </w:r>
      <w:proofErr w:type="spellStart"/>
      <w:proofErr w:type="gramStart"/>
      <w:r w:rsidRPr="000A166F">
        <w:rPr>
          <w:rFonts w:ascii="Consolas" w:hAnsi="Consolas" w:cstheme="majorHAnsi"/>
          <w:b/>
          <w:sz w:val="16"/>
          <w:szCs w:val="40"/>
        </w:rPr>
        <w:t>np.vstack</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w:t>
      </w: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Create</w:t>
      </w:r>
      <w:proofErr w:type="gramEnd"/>
      <w:r w:rsidRPr="000A166F">
        <w:rPr>
          <w:rFonts w:ascii="Consolas" w:hAnsi="Consolas" w:cstheme="majorHAnsi"/>
          <w:b/>
          <w:sz w:val="16"/>
          <w:szCs w:val="40"/>
        </w:rPr>
        <w:t xml:space="preserve"> labels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y = </w:t>
      </w:r>
      <w:proofErr w:type="spellStart"/>
      <w:proofErr w:type="gramStart"/>
      <w:r w:rsidRPr="000A166F">
        <w:rPr>
          <w:rFonts w:ascii="Consolas" w:hAnsi="Consolas" w:cstheme="majorHAnsi"/>
          <w:b/>
          <w:sz w:val="16"/>
          <w:szCs w:val="40"/>
        </w:rPr>
        <w:t>np.append</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[0] * </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male_concatenated</w:t>
      </w:r>
      <w:proofErr w:type="spellEnd"/>
      <w:r w:rsidRPr="000A166F">
        <w:rPr>
          <w:rFonts w:ascii="Consolas" w:hAnsi="Consolas" w:cstheme="majorHAnsi"/>
          <w:b/>
          <w:sz w:val="16"/>
          <w:szCs w:val="40"/>
        </w:rPr>
        <w:t xml:space="preserve">), [1] * </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female_concatenated</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Check whether X and y are already having the exact same length</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X.shape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(242268, 26)</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y.shape</w:t>
      </w:r>
      <w:proofErr w:type="spellEnd"/>
      <w:r w:rsidRPr="000A166F">
        <w:rPr>
          <w:rFonts w:ascii="Consolas" w:hAnsi="Consolas" w:cstheme="majorHAnsi"/>
          <w:b/>
          <w:sz w:val="16"/>
          <w:szCs w:val="40"/>
        </w:rPr>
        <w:t>)</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(242268,)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X_test</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y_test</w:t>
      </w:r>
      <w:proofErr w:type="spell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train_test_split</w:t>
      </w:r>
      <w:proofErr w:type="spellEnd"/>
      <w:r w:rsidRPr="000A166F">
        <w:rPr>
          <w:rFonts w:ascii="Consolas" w:hAnsi="Consolas" w:cstheme="majorHAnsi"/>
          <w:b/>
          <w:sz w:val="16"/>
          <w:szCs w:val="40"/>
        </w:rPr>
        <w:t xml:space="preserve">(X, y, </w:t>
      </w:r>
      <w:proofErr w:type="spellStart"/>
      <w:r w:rsidRPr="000A166F">
        <w:rPr>
          <w:rFonts w:ascii="Consolas" w:hAnsi="Consolas" w:cstheme="majorHAnsi"/>
          <w:b/>
          <w:sz w:val="16"/>
          <w:szCs w:val="40"/>
        </w:rPr>
        <w:t>test_size</w:t>
      </w:r>
      <w:proofErr w:type="spellEnd"/>
      <w:r w:rsidRPr="000A166F">
        <w:rPr>
          <w:rFonts w:ascii="Consolas" w:hAnsi="Consolas" w:cstheme="majorHAnsi"/>
          <w:b/>
          <w:sz w:val="16"/>
          <w:szCs w:val="40"/>
        </w:rPr>
        <w:t xml:space="preserve">=0.2, </w:t>
      </w:r>
      <w:proofErr w:type="spellStart"/>
      <w:r w:rsidRPr="000A166F">
        <w:rPr>
          <w:rFonts w:ascii="Consolas" w:hAnsi="Consolas" w:cstheme="majorHAnsi"/>
          <w:b/>
          <w:sz w:val="16"/>
          <w:szCs w:val="40"/>
        </w:rPr>
        <w:t>random_state</w:t>
      </w:r>
      <w:proofErr w:type="spellEnd"/>
      <w:r w:rsidRPr="000A166F">
        <w:rPr>
          <w:rFonts w:ascii="Consolas" w:hAnsi="Consolas" w:cstheme="majorHAnsi"/>
          <w:b/>
          <w:sz w:val="16"/>
          <w:szCs w:val="40"/>
        </w:rPr>
        <w:t>=22)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Initialize SVM 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clf</w:t>
      </w:r>
      <w:proofErr w:type="spellEnd"/>
      <w:proofErr w:type="gramEnd"/>
      <w:r w:rsidRPr="000A166F">
        <w:rPr>
          <w:rFonts w:ascii="Consolas" w:hAnsi="Consolas" w:cstheme="majorHAnsi"/>
          <w:b/>
          <w:sz w:val="16"/>
          <w:szCs w:val="40"/>
        </w:rPr>
        <w:t xml:space="preserve"> = SVC(kernel='</w:t>
      </w:r>
      <w:proofErr w:type="spellStart"/>
      <w:r w:rsidRPr="000A166F">
        <w:rPr>
          <w:rFonts w:ascii="Consolas" w:hAnsi="Consolas" w:cstheme="majorHAnsi"/>
          <w:b/>
          <w:sz w:val="16"/>
          <w:szCs w:val="40"/>
        </w:rPr>
        <w:t>rbf</w:t>
      </w:r>
      <w:proofErr w:type="spellEnd"/>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Train the 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clf.fit</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[:50000],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[:50000])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lastRenderedPageBreak/>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184.8018662929535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Compute the accuracy score towards train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clf.score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X_train</w:t>
      </w:r>
      <w:proofErr w:type="spellEnd"/>
      <w:r w:rsidRPr="000A166F">
        <w:rPr>
          <w:rFonts w:ascii="Consolas" w:hAnsi="Consolas" w:cstheme="majorHAnsi"/>
          <w:b/>
          <w:sz w:val="16"/>
          <w:szCs w:val="40"/>
        </w:rPr>
        <w:t xml:space="preserve">[:50000], </w:t>
      </w:r>
      <w:proofErr w:type="spellStart"/>
      <w:r w:rsidRPr="000A166F">
        <w:rPr>
          <w:rFonts w:ascii="Consolas" w:hAnsi="Consolas" w:cstheme="majorHAnsi"/>
          <w:b/>
          <w:sz w:val="16"/>
          <w:szCs w:val="40"/>
        </w:rPr>
        <w:t>y_train</w:t>
      </w:r>
      <w:proofErr w:type="spellEnd"/>
      <w:r w:rsidRPr="000A166F">
        <w:rPr>
          <w:rFonts w:ascii="Consolas" w:hAnsi="Consolas" w:cstheme="majorHAnsi"/>
          <w:b/>
          <w:sz w:val="16"/>
          <w:szCs w:val="40"/>
        </w:rPr>
        <w:t>[:50000]))</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0.78204</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90.8693311214447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Compute the accuracy score towards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start</w:t>
      </w:r>
      <w:proofErr w:type="gramEnd"/>
      <w:r w:rsidRPr="000A166F">
        <w:rPr>
          <w:rFonts w:ascii="Consolas" w:hAnsi="Consolas" w:cstheme="majorHAnsi"/>
          <w:b/>
          <w:sz w:val="16"/>
          <w:szCs w:val="40"/>
        </w:rPr>
        <w:t xml:space="preserve"> = time()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spellStart"/>
      <w:proofErr w:type="gramEnd"/>
      <w:r w:rsidRPr="000A166F">
        <w:rPr>
          <w:rFonts w:ascii="Consolas" w:hAnsi="Consolas" w:cstheme="majorHAnsi"/>
          <w:b/>
          <w:sz w:val="16"/>
          <w:szCs w:val="40"/>
        </w:rPr>
        <w:t>clf.score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X_test</w:t>
      </w:r>
      <w:proofErr w:type="spellEnd"/>
      <w:r w:rsidRPr="000A166F">
        <w:rPr>
          <w:rFonts w:ascii="Consolas" w:hAnsi="Consolas" w:cstheme="majorHAnsi"/>
          <w:b/>
          <w:sz w:val="16"/>
          <w:szCs w:val="40"/>
        </w:rPr>
        <w:t xml:space="preserve">[:10000], </w:t>
      </w:r>
      <w:proofErr w:type="spellStart"/>
      <w:r w:rsidRPr="000A166F">
        <w:rPr>
          <w:rFonts w:ascii="Consolas" w:hAnsi="Consolas" w:cstheme="majorHAnsi"/>
          <w:b/>
          <w:sz w:val="16"/>
          <w:szCs w:val="40"/>
        </w:rPr>
        <w:t>y_test</w:t>
      </w:r>
      <w:proofErr w:type="spellEnd"/>
      <w:r w:rsidRPr="000A166F">
        <w:rPr>
          <w:rFonts w:ascii="Consolas" w:hAnsi="Consolas" w:cstheme="majorHAnsi"/>
          <w:b/>
          <w:sz w:val="16"/>
          <w:szCs w:val="40"/>
        </w:rPr>
        <w:t>[:10000]))</w:t>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0.7679</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print(</w:t>
      </w:r>
      <w:proofErr w:type="gramEnd"/>
      <w:r w:rsidRPr="000A166F">
        <w:rPr>
          <w:rFonts w:ascii="Consolas" w:hAnsi="Consolas" w:cstheme="majorHAnsi"/>
          <w:b/>
          <w:sz w:val="16"/>
          <w:szCs w:val="40"/>
        </w:rPr>
        <w:t>time()-start)</w:t>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r w:rsidRPr="000A166F">
        <w:rPr>
          <w:rFonts w:ascii="Consolas" w:hAnsi="Consolas" w:cstheme="majorHAnsi"/>
          <w:b/>
          <w:sz w:val="16"/>
          <w:szCs w:val="40"/>
        </w:rPr>
        <w:tab/>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Output: 18.082067728042603 (seconds)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Predict the first 10000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svm_predictions</w:t>
      </w:r>
      <w:proofErr w:type="spellEnd"/>
      <w:r w:rsidRPr="000A166F">
        <w:rPr>
          <w:rFonts w:ascii="Consolas" w:hAnsi="Consolas" w:cstheme="majorHAnsi"/>
          <w:b/>
          <w:sz w:val="16"/>
          <w:szCs w:val="40"/>
        </w:rPr>
        <w:t xml:space="preserve"> = </w:t>
      </w:r>
      <w:proofErr w:type="spellStart"/>
      <w:proofErr w:type="gramStart"/>
      <w:r w:rsidRPr="000A166F">
        <w:rPr>
          <w:rFonts w:ascii="Consolas" w:hAnsi="Consolas" w:cstheme="majorHAnsi"/>
          <w:b/>
          <w:sz w:val="16"/>
          <w:szCs w:val="40"/>
        </w:rPr>
        <w:t>clf.predict</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X_test</w:t>
      </w:r>
      <w:proofErr w:type="spellEnd"/>
      <w:r w:rsidRPr="000A166F">
        <w:rPr>
          <w:rFonts w:ascii="Consolas" w:hAnsi="Consolas" w:cstheme="majorHAnsi"/>
          <w:b/>
          <w:sz w:val="16"/>
          <w:szCs w:val="40"/>
        </w:rPr>
        <w:t>[:10000])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the confusion matrix values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cm = </w:t>
      </w:r>
      <w:proofErr w:type="spellStart"/>
      <w:r w:rsidRPr="000A166F">
        <w:rPr>
          <w:rFonts w:ascii="Consolas" w:hAnsi="Consolas" w:cstheme="majorHAnsi"/>
          <w:b/>
          <w:sz w:val="16"/>
          <w:szCs w:val="40"/>
        </w:rPr>
        <w:t>confusion_</w:t>
      </w:r>
      <w:proofErr w:type="gramStart"/>
      <w:r w:rsidRPr="000A166F">
        <w:rPr>
          <w:rFonts w:ascii="Consolas" w:hAnsi="Consolas" w:cstheme="majorHAnsi"/>
          <w:b/>
          <w:sz w:val="16"/>
          <w:szCs w:val="40"/>
        </w:rPr>
        <w:t>matrix</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y_test</w:t>
      </w:r>
      <w:proofErr w:type="spellEnd"/>
      <w:r w:rsidRPr="000A166F">
        <w:rPr>
          <w:rFonts w:ascii="Consolas" w:hAnsi="Consolas" w:cstheme="majorHAnsi"/>
          <w:b/>
          <w:sz w:val="16"/>
          <w:szCs w:val="40"/>
        </w:rPr>
        <w:t xml:space="preserve">[:10000], </w:t>
      </w:r>
      <w:proofErr w:type="spellStart"/>
      <w:r w:rsidRPr="000A166F">
        <w:rPr>
          <w:rFonts w:ascii="Consolas" w:hAnsi="Consolas" w:cstheme="majorHAnsi"/>
          <w:b/>
          <w:sz w:val="16"/>
          <w:szCs w:val="40"/>
        </w:rPr>
        <w:t>svm_predictions</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Create the confusion matrix display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=(8,8))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'Confusion matrix on test data')</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sns.heatmap</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cm, </w:t>
      </w:r>
      <w:proofErr w:type="spellStart"/>
      <w:r w:rsidRPr="000A166F">
        <w:rPr>
          <w:rFonts w:ascii="Consolas" w:hAnsi="Consolas" w:cstheme="majorHAnsi"/>
          <w:b/>
          <w:sz w:val="16"/>
          <w:szCs w:val="40"/>
        </w:rPr>
        <w:t>annot</w:t>
      </w:r>
      <w:proofErr w:type="spellEnd"/>
      <w:r w:rsidRPr="000A166F">
        <w:rPr>
          <w:rFonts w:ascii="Consolas" w:hAnsi="Consolas" w:cstheme="majorHAnsi"/>
          <w:b/>
          <w:sz w:val="16"/>
          <w:szCs w:val="40"/>
        </w:rPr>
        <w:t xml:space="preserve">=True, </w:t>
      </w:r>
      <w:proofErr w:type="spellStart"/>
      <w:r w:rsidRPr="000A166F">
        <w:rPr>
          <w:rFonts w:ascii="Consolas" w:hAnsi="Consolas" w:cstheme="majorHAnsi"/>
          <w:b/>
          <w:sz w:val="16"/>
          <w:szCs w:val="40"/>
        </w:rPr>
        <w:t>fmt</w:t>
      </w:r>
      <w:proofErr w:type="spellEnd"/>
      <w:r w:rsidRPr="000A166F">
        <w:rPr>
          <w:rFonts w:ascii="Consolas" w:hAnsi="Consolas" w:cstheme="majorHAnsi"/>
          <w:b/>
          <w:sz w:val="16"/>
          <w:szCs w:val="40"/>
        </w:rPr>
        <w:t xml:space="preserve">='d',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cmap</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plt.cm.Blues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cbar</w:t>
      </w:r>
      <w:proofErr w:type="spellEnd"/>
      <w:r w:rsidRPr="000A166F">
        <w:rPr>
          <w:rFonts w:ascii="Consolas" w:hAnsi="Consolas" w:cstheme="majorHAnsi"/>
          <w:b/>
          <w:sz w:val="16"/>
          <w:szCs w:val="40"/>
        </w:rPr>
        <w:t xml:space="preserve">=False, </w:t>
      </w:r>
      <w:proofErr w:type="spellStart"/>
      <w:r w:rsidRPr="000A166F">
        <w:rPr>
          <w:rFonts w:ascii="Consolas" w:hAnsi="Consolas" w:cstheme="majorHAnsi"/>
          <w:b/>
          <w:sz w:val="16"/>
          <w:szCs w:val="40"/>
        </w:rPr>
        <w:t>annot_kws</w:t>
      </w:r>
      <w:proofErr w:type="spellEnd"/>
      <w:r w:rsidRPr="000A166F">
        <w:rPr>
          <w:rFonts w:ascii="Consolas" w:hAnsi="Consolas" w:cstheme="majorHAnsi"/>
          <w:b/>
          <w:sz w:val="16"/>
          <w:szCs w:val="40"/>
        </w:rPr>
        <w:t>={'size':14})</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'Predicted Label')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'True Label')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Performance comparison between different algorithms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index</w:t>
      </w:r>
      <w:proofErr w:type="gramEnd"/>
      <w:r w:rsidRPr="000A166F">
        <w:rPr>
          <w:rFonts w:ascii="Consolas" w:hAnsi="Consolas" w:cstheme="majorHAnsi"/>
          <w:b/>
          <w:sz w:val="16"/>
          <w:szCs w:val="40"/>
        </w:rPr>
        <w:t xml:space="preserve"> = ['SVM-RBF', 'SVM-Poly', 'SVM-Sigmoid', 'Logistic Regression']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 record all the results below manually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values</w:t>
      </w:r>
      <w:proofErr w:type="gramEnd"/>
      <w:r w:rsidRPr="000A166F">
        <w:rPr>
          <w:rFonts w:ascii="Consolas" w:hAnsi="Consolas" w:cstheme="majorHAnsi"/>
          <w:b/>
          <w:sz w:val="16"/>
          <w:szCs w:val="40"/>
        </w:rPr>
        <w:t xml:space="preserve"> = [184.8, 137.0, 283.6, 0.7]</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=(12,3))</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'Training duration (lower is better)')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'Seconds')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plt.barh</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index, values,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plt.grid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zorder</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enumerate(values):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value+20, i,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secs</w:t>
      </w:r>
      <w:proofErr w:type="spell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color='black',</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width of bar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barWidth</w:t>
      </w:r>
      <w:proofErr w:type="spellEnd"/>
      <w:proofErr w:type="gramEnd"/>
      <w:r w:rsidRPr="000A166F">
        <w:rPr>
          <w:rFonts w:ascii="Consolas" w:hAnsi="Consolas" w:cstheme="majorHAnsi"/>
          <w:b/>
          <w:sz w:val="16"/>
          <w:szCs w:val="40"/>
        </w:rPr>
        <w:t xml:space="preserve"> = 0.25</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index</w:t>
      </w:r>
      <w:proofErr w:type="gramEnd"/>
      <w:r w:rsidRPr="000A166F">
        <w:rPr>
          <w:rFonts w:ascii="Consolas" w:hAnsi="Consolas" w:cstheme="majorHAnsi"/>
          <w:b/>
          <w:sz w:val="16"/>
          <w:szCs w:val="40"/>
        </w:rPr>
        <w:t xml:space="preserve"> = ['SVM-RBF', 'SVM-Poly', 'SVM-Sigmoid', 'Logistic Regression']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height of bar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I record all the results below manually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xml:space="preserve"> = [78.2, 74.8, 74.8, 65.8]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 xml:space="preserve"> = [76.8, 74.3, 74.3, 65.8]</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Set position of bar on X axis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baseline</w:t>
      </w:r>
      <w:proofErr w:type="gramEnd"/>
      <w:r w:rsidRPr="000A166F">
        <w:rPr>
          <w:rFonts w:ascii="Consolas" w:hAnsi="Consolas" w:cstheme="majorHAnsi"/>
          <w:b/>
          <w:sz w:val="16"/>
          <w:szCs w:val="40"/>
        </w:rPr>
        <w:t xml:space="preserve"> = </w:t>
      </w:r>
      <w:proofErr w:type="spellStart"/>
      <w:r w:rsidRPr="000A166F">
        <w:rPr>
          <w:rFonts w:ascii="Consolas" w:hAnsi="Consolas" w:cstheme="majorHAnsi"/>
          <w:b/>
          <w:sz w:val="16"/>
          <w:szCs w:val="40"/>
        </w:rPr>
        <w:t>np.arange</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r1 = [x + 0.125 for x in baseline]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r2 = [x + 0.25 for x in r1]</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Make the plot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lastRenderedPageBreak/>
        <w:t>plt.figure</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figsize</w:t>
      </w:r>
      <w:proofErr w:type="spellEnd"/>
      <w:r w:rsidRPr="000A166F">
        <w:rPr>
          <w:rFonts w:ascii="Consolas" w:hAnsi="Consolas" w:cstheme="majorHAnsi"/>
          <w:b/>
          <w:sz w:val="16"/>
          <w:szCs w:val="40"/>
        </w:rPr>
        <w:t>=(16,9))</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plt.title</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 performance (higher is better)')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r1, </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width=</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label='Train',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plt.bar</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r2, </w:t>
      </w: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 width=</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label='Test', </w:t>
      </w:r>
      <w:proofErr w:type="spellStart"/>
      <w:r w:rsidRPr="000A166F">
        <w:rPr>
          <w:rFonts w:ascii="Consolas" w:hAnsi="Consolas" w:cstheme="majorHAnsi"/>
          <w:b/>
          <w:sz w:val="16"/>
          <w:szCs w:val="40"/>
        </w:rPr>
        <w:t>zorder</w:t>
      </w:r>
      <w:proofErr w:type="spellEnd"/>
      <w:r w:rsidRPr="000A166F">
        <w:rPr>
          <w:rFonts w:ascii="Consolas" w:hAnsi="Consolas" w:cstheme="majorHAnsi"/>
          <w:b/>
          <w:sz w:val="16"/>
          <w:szCs w:val="40"/>
        </w:rPr>
        <w:t>=2)</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plt.grid</w:t>
      </w:r>
      <w:proofErr w:type="spellEnd"/>
      <w:r w:rsidRPr="000A166F">
        <w:rPr>
          <w:rFonts w:ascii="Consolas" w:hAnsi="Consolas" w:cstheme="majorHAnsi"/>
          <w:b/>
          <w:sz w:val="16"/>
          <w:szCs w:val="40"/>
        </w:rPr>
        <w:t>(</w:t>
      </w:r>
      <w:proofErr w:type="spellStart"/>
      <w:proofErr w:type="gramEnd"/>
      <w:r w:rsidRPr="000A166F">
        <w:rPr>
          <w:rFonts w:ascii="Consolas" w:hAnsi="Consolas" w:cstheme="majorHAnsi"/>
          <w:b/>
          <w:sz w:val="16"/>
          <w:szCs w:val="40"/>
        </w:rPr>
        <w:t>zorder</w:t>
      </w:r>
      <w:proofErr w:type="spellEnd"/>
      <w:r w:rsidRPr="000A166F">
        <w:rPr>
          <w:rFonts w:ascii="Consolas" w:hAnsi="Consolas" w:cstheme="majorHAnsi"/>
          <w:b/>
          <w:sz w:val="16"/>
          <w:szCs w:val="40"/>
        </w:rPr>
        <w:t>=0)</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Add</w:t>
      </w:r>
      <w:proofErr w:type="gramEnd"/>
      <w:r w:rsidRPr="000A166F">
        <w:rPr>
          <w:rFonts w:ascii="Consolas" w:hAnsi="Consolas" w:cstheme="majorHAnsi"/>
          <w:b/>
          <w:sz w:val="16"/>
          <w:szCs w:val="40"/>
        </w:rPr>
        <w:t xml:space="preserve"> </w:t>
      </w:r>
      <w:proofErr w:type="spellStart"/>
      <w:r w:rsidRPr="000A166F">
        <w:rPr>
          <w:rFonts w:ascii="Consolas" w:hAnsi="Consolas" w:cstheme="majorHAnsi"/>
          <w:b/>
          <w:sz w:val="16"/>
          <w:szCs w:val="40"/>
        </w:rPr>
        <w:t>xticks</w:t>
      </w:r>
      <w:proofErr w:type="spellEnd"/>
      <w:r w:rsidRPr="000A166F">
        <w:rPr>
          <w:rFonts w:ascii="Consolas" w:hAnsi="Consolas" w:cstheme="majorHAnsi"/>
          <w:b/>
          <w:sz w:val="16"/>
          <w:szCs w:val="40"/>
        </w:rPr>
        <w:t xml:space="preserve"> on the middle of the group bars</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'Model')</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plt.ylabel</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'Accuracy')</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plt.xticks</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[r + </w:t>
      </w:r>
      <w:proofErr w:type="spellStart"/>
      <w:r w:rsidRPr="000A166F">
        <w:rPr>
          <w:rFonts w:ascii="Consolas" w:hAnsi="Consolas" w:cstheme="majorHAnsi"/>
          <w:b/>
          <w:sz w:val="16"/>
          <w:szCs w:val="40"/>
        </w:rPr>
        <w:t>barWidth</w:t>
      </w:r>
      <w:proofErr w:type="spellEnd"/>
      <w:r w:rsidRPr="000A166F">
        <w:rPr>
          <w:rFonts w:ascii="Consolas" w:hAnsi="Consolas" w:cstheme="majorHAnsi"/>
          <w:b/>
          <w:sz w:val="16"/>
          <w:szCs w:val="40"/>
        </w:rPr>
        <w:t xml:space="preserve"> for r in range(</w:t>
      </w:r>
      <w:proofErr w:type="spellStart"/>
      <w:r w:rsidRPr="000A166F">
        <w:rPr>
          <w:rFonts w:ascii="Consolas" w:hAnsi="Consolas" w:cstheme="majorHAnsi"/>
          <w:b/>
          <w:sz w:val="16"/>
          <w:szCs w:val="40"/>
        </w:rPr>
        <w:t>len</w:t>
      </w:r>
      <w:proofErr w:type="spellEnd"/>
      <w:r w:rsidRPr="000A166F">
        <w:rPr>
          <w:rFonts w:ascii="Consolas" w:hAnsi="Consolas" w:cstheme="majorHAnsi"/>
          <w:b/>
          <w:sz w:val="16"/>
          <w:szCs w:val="40"/>
        </w:rPr>
        <w:t>(</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 index)</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gramStart"/>
      <w:r w:rsidRPr="000A166F">
        <w:rPr>
          <w:rFonts w:ascii="Consolas" w:hAnsi="Consolas" w:cstheme="majorHAnsi"/>
          <w:b/>
          <w:sz w:val="16"/>
          <w:szCs w:val="40"/>
        </w:rPr>
        <w:t>Create</w:t>
      </w:r>
      <w:proofErr w:type="gramEnd"/>
      <w:r w:rsidRPr="000A166F">
        <w:rPr>
          <w:rFonts w:ascii="Consolas" w:hAnsi="Consolas" w:cstheme="majorHAnsi"/>
          <w:b/>
          <w:sz w:val="16"/>
          <w:szCs w:val="40"/>
        </w:rPr>
        <w:t xml:space="preserve"> text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w:t>
      </w:r>
      <w:proofErr w:type="spellStart"/>
      <w:r w:rsidRPr="000A166F">
        <w:rPr>
          <w:rFonts w:ascii="Consolas" w:hAnsi="Consolas" w:cstheme="majorHAnsi"/>
          <w:b/>
          <w:sz w:val="16"/>
          <w:szCs w:val="40"/>
        </w:rPr>
        <w:t>train_acc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i+0.125, value-5,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color='white',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gramStart"/>
      <w:r w:rsidRPr="000A166F">
        <w:rPr>
          <w:rFonts w:ascii="Consolas" w:hAnsi="Consolas" w:cstheme="majorHAnsi"/>
          <w:b/>
          <w:sz w:val="16"/>
          <w:szCs w:val="40"/>
        </w:rPr>
        <w:t>for</w:t>
      </w:r>
      <w:proofErr w:type="gramEnd"/>
      <w:r w:rsidRPr="000A166F">
        <w:rPr>
          <w:rFonts w:ascii="Consolas" w:hAnsi="Consolas" w:cstheme="majorHAnsi"/>
          <w:b/>
          <w:sz w:val="16"/>
          <w:szCs w:val="40"/>
        </w:rPr>
        <w:t xml:space="preserve"> i, value in enumerate(</w:t>
      </w:r>
      <w:proofErr w:type="spellStart"/>
      <w:r w:rsidRPr="000A166F">
        <w:rPr>
          <w:rFonts w:ascii="Consolas" w:hAnsi="Consolas" w:cstheme="majorHAnsi"/>
          <w:b/>
          <w:sz w:val="16"/>
          <w:szCs w:val="40"/>
        </w:rPr>
        <w:t>test_acc</w:t>
      </w:r>
      <w:proofErr w:type="spellEnd"/>
      <w:r w:rsidRPr="000A166F">
        <w:rPr>
          <w:rFonts w:ascii="Consolas" w:hAnsi="Consolas" w:cstheme="majorHAnsi"/>
          <w:b/>
          <w:sz w:val="16"/>
          <w:szCs w:val="40"/>
        </w:rPr>
        <w:t>):</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plt.text</w:t>
      </w:r>
      <w:proofErr w:type="spellEnd"/>
      <w:r w:rsidRPr="000A166F">
        <w:rPr>
          <w:rFonts w:ascii="Consolas" w:hAnsi="Consolas" w:cstheme="majorHAnsi"/>
          <w:b/>
          <w:sz w:val="16"/>
          <w:szCs w:val="40"/>
        </w:rPr>
        <w:t>(</w:t>
      </w:r>
      <w:proofErr w:type="gramEnd"/>
      <w:r w:rsidRPr="000A166F">
        <w:rPr>
          <w:rFonts w:ascii="Consolas" w:hAnsi="Consolas" w:cstheme="majorHAnsi"/>
          <w:b/>
          <w:sz w:val="16"/>
          <w:szCs w:val="40"/>
        </w:rPr>
        <w:t xml:space="preserve">i+0.375, value-5, </w:t>
      </w:r>
      <w:proofErr w:type="spellStart"/>
      <w:r w:rsidRPr="000A166F">
        <w:rPr>
          <w:rFonts w:ascii="Consolas" w:hAnsi="Consolas" w:cstheme="majorHAnsi"/>
          <w:b/>
          <w:sz w:val="16"/>
          <w:szCs w:val="40"/>
        </w:rPr>
        <w:t>str</w:t>
      </w:r>
      <w:proofErr w:type="spellEnd"/>
      <w:r w:rsidRPr="000A166F">
        <w:rPr>
          <w:rFonts w:ascii="Consolas" w:hAnsi="Consolas" w:cstheme="majorHAnsi"/>
          <w:b/>
          <w:sz w:val="16"/>
          <w:szCs w:val="40"/>
        </w:rPr>
        <w:t xml:space="preserve">(value), </w:t>
      </w:r>
      <w:proofErr w:type="spellStart"/>
      <w:r w:rsidRPr="000A166F">
        <w:rPr>
          <w:rFonts w:ascii="Consolas" w:hAnsi="Consolas" w:cstheme="majorHAnsi"/>
          <w:b/>
          <w:sz w:val="16"/>
          <w:szCs w:val="40"/>
        </w:rPr>
        <w:t>fontsize</w:t>
      </w:r>
      <w:proofErr w:type="spellEnd"/>
      <w:r w:rsidRPr="000A166F">
        <w:rPr>
          <w:rFonts w:ascii="Consolas" w:hAnsi="Consolas" w:cstheme="majorHAnsi"/>
          <w:b/>
          <w:sz w:val="16"/>
          <w:szCs w:val="40"/>
        </w:rPr>
        <w:t>=12, color='white',</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roofErr w:type="spellStart"/>
      <w:proofErr w:type="gramStart"/>
      <w:r w:rsidRPr="000A166F">
        <w:rPr>
          <w:rFonts w:ascii="Consolas" w:hAnsi="Consolas" w:cstheme="majorHAnsi"/>
          <w:b/>
          <w:sz w:val="16"/>
          <w:szCs w:val="40"/>
        </w:rPr>
        <w:t>horizontalalignment</w:t>
      </w:r>
      <w:proofErr w:type="spellEnd"/>
      <w:proofErr w:type="gramEnd"/>
      <w:r w:rsidRPr="000A166F">
        <w:rPr>
          <w:rFonts w:ascii="Consolas" w:hAnsi="Consolas" w:cstheme="majorHAnsi"/>
          <w:b/>
          <w:sz w:val="16"/>
          <w:szCs w:val="40"/>
        </w:rPr>
        <w:t xml:space="preserve">='center', </w:t>
      </w:r>
      <w:proofErr w:type="spellStart"/>
      <w:r w:rsidRPr="000A166F">
        <w:rPr>
          <w:rFonts w:ascii="Consolas" w:hAnsi="Consolas" w:cstheme="majorHAnsi"/>
          <w:b/>
          <w:sz w:val="16"/>
          <w:szCs w:val="40"/>
        </w:rPr>
        <w:t>verticalalignment</w:t>
      </w:r>
      <w:proofErr w:type="spellEnd"/>
      <w:r w:rsidRPr="000A166F">
        <w:rPr>
          <w:rFonts w:ascii="Consolas" w:hAnsi="Consolas" w:cstheme="majorHAnsi"/>
          <w:b/>
          <w:sz w:val="16"/>
          <w:szCs w:val="40"/>
        </w:rPr>
        <w:t>='center')</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r w:rsidRPr="000A166F">
        <w:rPr>
          <w:rFonts w:ascii="Consolas" w:hAnsi="Consolas" w:cstheme="majorHAnsi"/>
          <w:b/>
          <w:sz w:val="16"/>
          <w:szCs w:val="40"/>
        </w:rPr>
        <w:t xml:space="preserve">    </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plt.legend</w:t>
      </w:r>
      <w:proofErr w:type="spellEnd"/>
      <w:r w:rsidRPr="000A166F">
        <w:rPr>
          <w:rFonts w:ascii="Consolas" w:hAnsi="Consolas" w:cstheme="majorHAnsi"/>
          <w:b/>
          <w:sz w:val="16"/>
          <w:szCs w:val="40"/>
        </w:rPr>
        <w:t>()</w:t>
      </w:r>
      <w:proofErr w:type="gramEnd"/>
    </w:p>
    <w:p w:rsidR="000A166F" w:rsidRDefault="000A166F" w:rsidP="000A166F">
      <w:pPr>
        <w:shd w:val="clear" w:color="auto" w:fill="FFFFFF"/>
        <w:spacing w:after="0" w:line="240" w:lineRule="auto"/>
        <w:textAlignment w:val="baseline"/>
        <w:rPr>
          <w:rFonts w:ascii="Consolas" w:hAnsi="Consolas" w:cstheme="majorHAnsi"/>
          <w:b/>
          <w:sz w:val="16"/>
          <w:szCs w:val="40"/>
        </w:rPr>
      </w:pPr>
      <w:proofErr w:type="spellStart"/>
      <w:proofErr w:type="gramStart"/>
      <w:r w:rsidRPr="000A166F">
        <w:rPr>
          <w:rFonts w:ascii="Consolas" w:hAnsi="Consolas" w:cstheme="majorHAnsi"/>
          <w:b/>
          <w:sz w:val="16"/>
          <w:szCs w:val="40"/>
        </w:rPr>
        <w:t>plt.show</w:t>
      </w:r>
      <w:proofErr w:type="spellEnd"/>
      <w:r w:rsidRPr="000A166F">
        <w:rPr>
          <w:rFonts w:ascii="Consolas" w:hAnsi="Consolas" w:cstheme="majorHAnsi"/>
          <w:b/>
          <w:sz w:val="16"/>
          <w:szCs w:val="40"/>
        </w:rPr>
        <w:t>()</w:t>
      </w:r>
      <w:proofErr w:type="gramEnd"/>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shd w:val="clear" w:color="auto" w:fill="FFFFFF"/>
        <w:spacing w:after="0" w:line="240" w:lineRule="auto"/>
        <w:textAlignment w:val="baseline"/>
        <w:rPr>
          <w:rFonts w:ascii="Consolas" w:hAnsi="Consolas" w:cstheme="majorHAnsi"/>
          <w:b/>
          <w:sz w:val="16"/>
          <w:szCs w:val="40"/>
        </w:rPr>
      </w:pPr>
    </w:p>
    <w:p w:rsidR="000A166F" w:rsidRDefault="000A166F" w:rsidP="000A166F">
      <w:pPr>
        <w:pStyle w:val="Heading2"/>
        <w:shd w:val="clear" w:color="auto" w:fill="FFFFFF"/>
        <w:spacing w:before="144"/>
        <w:textAlignment w:val="baseline"/>
        <w:rPr>
          <w:rFonts w:ascii="Helvetica" w:hAnsi="Helvetica" w:cs="Helvetica"/>
          <w:color w:val="111111"/>
          <w:sz w:val="45"/>
          <w:szCs w:val="45"/>
        </w:rPr>
      </w:pPr>
      <w:r>
        <w:rPr>
          <w:rFonts w:ascii="Helvetica" w:hAnsi="Helvetica" w:cs="Helvetica"/>
          <w:color w:val="111111"/>
          <w:sz w:val="45"/>
          <w:szCs w:val="45"/>
        </w:rPr>
        <w:t>Conclusion</w:t>
      </w:r>
    </w:p>
    <w:p w:rsidR="000A166F" w:rsidRDefault="000A166F" w:rsidP="000A166F">
      <w:pPr>
        <w:pStyle w:val="NormalWeb"/>
        <w:shd w:val="clear" w:color="auto" w:fill="FFFFFF"/>
        <w:spacing w:before="300" w:beforeAutospacing="0" w:after="180" w:afterAutospacing="0"/>
        <w:textAlignment w:val="baseline"/>
        <w:rPr>
          <w:rFonts w:ascii="Helvetica" w:hAnsi="Helvetica" w:cs="Helvetica"/>
          <w:color w:val="000000"/>
          <w:sz w:val="26"/>
          <w:szCs w:val="26"/>
        </w:rPr>
      </w:pPr>
      <w:r>
        <w:rPr>
          <w:rFonts w:ascii="Helvetica" w:hAnsi="Helvetica" w:cs="Helvetica"/>
          <w:color w:val="000000"/>
          <w:sz w:val="26"/>
          <w:szCs w:val="26"/>
        </w:rPr>
        <w:t>The</w:t>
      </w:r>
      <w:r>
        <w:rPr>
          <w:rFonts w:ascii="Helvetica" w:hAnsi="Helvetica" w:cs="Helvetica"/>
          <w:color w:val="000000"/>
          <w:sz w:val="26"/>
          <w:szCs w:val="26"/>
        </w:rPr>
        <w:t xml:space="preserve"> Gender Recognition by Voice using Python. We have used the </w:t>
      </w:r>
      <w:proofErr w:type="gramStart"/>
      <w:r>
        <w:rPr>
          <w:rFonts w:ascii="Helvetica" w:hAnsi="Helvetica" w:cs="Helvetica"/>
          <w:color w:val="000000"/>
          <w:sz w:val="26"/>
          <w:szCs w:val="26"/>
        </w:rPr>
        <w:t>SVM(</w:t>
      </w:r>
      <w:proofErr w:type="gramEnd"/>
      <w:r>
        <w:rPr>
          <w:rFonts w:ascii="Helvetica" w:hAnsi="Helvetica" w:cs="Helvetica"/>
          <w:color w:val="000000"/>
          <w:sz w:val="26"/>
          <w:szCs w:val="26"/>
        </w:rPr>
        <w:t>support vector machine) algorithm which is a supervised learning algorithm used for classification.</w:t>
      </w:r>
    </w:p>
    <w:p w:rsidR="000A166F" w:rsidRPr="000A166F" w:rsidRDefault="000A166F" w:rsidP="000A166F">
      <w:pPr>
        <w:shd w:val="clear" w:color="auto" w:fill="FFFFFF"/>
        <w:spacing w:after="0" w:line="240" w:lineRule="auto"/>
        <w:textAlignment w:val="baseline"/>
        <w:rPr>
          <w:rFonts w:ascii="Consolas" w:hAnsi="Consolas" w:cstheme="majorHAnsi"/>
          <w:b/>
          <w:sz w:val="16"/>
          <w:szCs w:val="40"/>
        </w:rPr>
      </w:pPr>
    </w:p>
    <w:sectPr w:rsidR="000A166F" w:rsidRPr="000A166F" w:rsidSect="00646905">
      <w:pgSz w:w="12240" w:h="15840"/>
      <w:pgMar w:top="720" w:right="1440" w:bottom="153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Britannic Bold">
    <w:panose1 w:val="020B0903060703020204"/>
    <w:charset w:val="00"/>
    <w:family w:val="swiss"/>
    <w:pitch w:val="variable"/>
    <w:sig w:usb0="00000003" w:usb1="00000000" w:usb2="00000000" w:usb3="00000000" w:csb0="00000001" w:csb1="00000000"/>
  </w:font>
  <w:font w:name="Bahnschrift SemiBold SemiConden">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8D9"/>
    <w:multiLevelType w:val="hybridMultilevel"/>
    <w:tmpl w:val="F63E3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2F05"/>
    <w:multiLevelType w:val="multilevel"/>
    <w:tmpl w:val="39002C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1040A87"/>
    <w:multiLevelType w:val="multilevel"/>
    <w:tmpl w:val="35E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33DDE"/>
    <w:multiLevelType w:val="multilevel"/>
    <w:tmpl w:val="6DCE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65020C"/>
    <w:multiLevelType w:val="multilevel"/>
    <w:tmpl w:val="73D4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8D461E"/>
    <w:multiLevelType w:val="multilevel"/>
    <w:tmpl w:val="5E9E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93802"/>
    <w:multiLevelType w:val="multilevel"/>
    <w:tmpl w:val="E86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E54456"/>
    <w:multiLevelType w:val="hybridMultilevel"/>
    <w:tmpl w:val="9002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60953"/>
    <w:multiLevelType w:val="multilevel"/>
    <w:tmpl w:val="B27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D1506"/>
    <w:multiLevelType w:val="multilevel"/>
    <w:tmpl w:val="66B0EE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260026"/>
    <w:multiLevelType w:val="multilevel"/>
    <w:tmpl w:val="DE8A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CF2EC4"/>
    <w:multiLevelType w:val="hybridMultilevel"/>
    <w:tmpl w:val="C19029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4F1226B0"/>
    <w:multiLevelType w:val="multilevel"/>
    <w:tmpl w:val="C54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C3032"/>
    <w:multiLevelType w:val="multilevel"/>
    <w:tmpl w:val="503C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BE53C9"/>
    <w:multiLevelType w:val="multilevel"/>
    <w:tmpl w:val="F8D814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6DBE574F"/>
    <w:multiLevelType w:val="hybridMultilevel"/>
    <w:tmpl w:val="776CF9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76876BE7"/>
    <w:multiLevelType w:val="multilevel"/>
    <w:tmpl w:val="7338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385F56"/>
    <w:multiLevelType w:val="multilevel"/>
    <w:tmpl w:val="5E2EA2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nsid w:val="7F053433"/>
    <w:multiLevelType w:val="hybridMultilevel"/>
    <w:tmpl w:val="69A2C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7"/>
  </w:num>
  <w:num w:numId="4">
    <w:abstractNumId w:val="1"/>
  </w:num>
  <w:num w:numId="5">
    <w:abstractNumId w:val="6"/>
  </w:num>
  <w:num w:numId="6">
    <w:abstractNumId w:val="13"/>
  </w:num>
  <w:num w:numId="7">
    <w:abstractNumId w:val="5"/>
  </w:num>
  <w:num w:numId="8">
    <w:abstractNumId w:val="4"/>
  </w:num>
  <w:num w:numId="9">
    <w:abstractNumId w:val="11"/>
  </w:num>
  <w:num w:numId="10">
    <w:abstractNumId w:val="16"/>
  </w:num>
  <w:num w:numId="11">
    <w:abstractNumId w:val="12"/>
  </w:num>
  <w:num w:numId="12">
    <w:abstractNumId w:val="15"/>
  </w:num>
  <w:num w:numId="13">
    <w:abstractNumId w:val="14"/>
  </w:num>
  <w:num w:numId="14">
    <w:abstractNumId w:val="3"/>
  </w:num>
  <w:num w:numId="15">
    <w:abstractNumId w:val="7"/>
  </w:num>
  <w:num w:numId="16">
    <w:abstractNumId w:val="2"/>
  </w:num>
  <w:num w:numId="17">
    <w:abstractNumId w:val="9"/>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189"/>
    <w:rsid w:val="000A166F"/>
    <w:rsid w:val="00103E13"/>
    <w:rsid w:val="001335AB"/>
    <w:rsid w:val="001B6435"/>
    <w:rsid w:val="002127F4"/>
    <w:rsid w:val="0033793A"/>
    <w:rsid w:val="00487D26"/>
    <w:rsid w:val="00531B31"/>
    <w:rsid w:val="00553A31"/>
    <w:rsid w:val="005C387B"/>
    <w:rsid w:val="005E0622"/>
    <w:rsid w:val="005F740E"/>
    <w:rsid w:val="00646905"/>
    <w:rsid w:val="00704175"/>
    <w:rsid w:val="00893F9B"/>
    <w:rsid w:val="008B3D79"/>
    <w:rsid w:val="00A23067"/>
    <w:rsid w:val="00A86FF8"/>
    <w:rsid w:val="00AB376B"/>
    <w:rsid w:val="00C04DFF"/>
    <w:rsid w:val="00CA38C1"/>
    <w:rsid w:val="00CB0189"/>
    <w:rsid w:val="00DD4121"/>
    <w:rsid w:val="00E15F76"/>
    <w:rsid w:val="00F103B9"/>
    <w:rsid w:val="00F81F30"/>
    <w:rsid w:val="00FD3089"/>
    <w:rsid w:val="00FE4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189"/>
  </w:style>
  <w:style w:type="paragraph" w:styleId="Heading1">
    <w:name w:val="heading 1"/>
    <w:basedOn w:val="Normal"/>
    <w:link w:val="Heading1Char"/>
    <w:uiPriority w:val="9"/>
    <w:qFormat/>
    <w:rsid w:val="00CB01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01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01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37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189"/>
    <w:rPr>
      <w:rFonts w:ascii="Tahoma" w:hAnsi="Tahoma" w:cs="Tahoma"/>
      <w:sz w:val="16"/>
      <w:szCs w:val="16"/>
    </w:rPr>
  </w:style>
  <w:style w:type="character" w:customStyle="1" w:styleId="Heading1Char">
    <w:name w:val="Heading 1 Char"/>
    <w:basedOn w:val="DefaultParagraphFont"/>
    <w:link w:val="Heading1"/>
    <w:uiPriority w:val="9"/>
    <w:rsid w:val="00CB01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18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CB01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89"/>
    <w:rPr>
      <w:b/>
      <w:bCs/>
    </w:rPr>
  </w:style>
  <w:style w:type="character" w:customStyle="1" w:styleId="f-s-7-1">
    <w:name w:val="f-s-7-1"/>
    <w:basedOn w:val="DefaultParagraphFont"/>
    <w:rsid w:val="00CB0189"/>
  </w:style>
  <w:style w:type="character" w:customStyle="1" w:styleId="Heading3Char">
    <w:name w:val="Heading 3 Char"/>
    <w:basedOn w:val="DefaultParagraphFont"/>
    <w:link w:val="Heading3"/>
    <w:uiPriority w:val="9"/>
    <w:rsid w:val="00CB0189"/>
    <w:rPr>
      <w:rFonts w:asciiTheme="majorHAnsi" w:eastAsiaTheme="majorEastAsia" w:hAnsiTheme="majorHAnsi" w:cstheme="majorBidi"/>
      <w:b/>
      <w:bCs/>
      <w:color w:val="4F81BD" w:themeColor="accent1"/>
    </w:rPr>
  </w:style>
  <w:style w:type="paragraph" w:customStyle="1" w:styleId="intro">
    <w:name w:val="intro"/>
    <w:basedOn w:val="Normal"/>
    <w:rsid w:val="00893F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3F9B"/>
    <w:rPr>
      <w:color w:val="0000FF"/>
      <w:u w:val="single"/>
    </w:rPr>
  </w:style>
  <w:style w:type="character" w:styleId="Emphasis">
    <w:name w:val="Emphasis"/>
    <w:basedOn w:val="DefaultParagraphFont"/>
    <w:uiPriority w:val="20"/>
    <w:qFormat/>
    <w:rsid w:val="00F103B9"/>
    <w:rPr>
      <w:i/>
      <w:iCs/>
    </w:rPr>
  </w:style>
  <w:style w:type="character" w:styleId="HTMLCode">
    <w:name w:val="HTML Code"/>
    <w:basedOn w:val="DefaultParagraphFont"/>
    <w:uiPriority w:val="99"/>
    <w:semiHidden/>
    <w:unhideWhenUsed/>
    <w:rsid w:val="00F103B9"/>
    <w:rPr>
      <w:rFonts w:ascii="Courier New" w:eastAsia="Times New Roman" w:hAnsi="Courier New" w:cs="Courier New"/>
      <w:sz w:val="20"/>
      <w:szCs w:val="20"/>
    </w:rPr>
  </w:style>
  <w:style w:type="character" w:customStyle="1" w:styleId="pythoncolor">
    <w:name w:val="pythoncolor"/>
    <w:basedOn w:val="DefaultParagraphFont"/>
    <w:rsid w:val="00F103B9"/>
  </w:style>
  <w:style w:type="character" w:customStyle="1" w:styleId="pythonnumbercolor">
    <w:name w:val="pythonnumbercolor"/>
    <w:basedOn w:val="DefaultParagraphFont"/>
    <w:rsid w:val="00F103B9"/>
  </w:style>
  <w:style w:type="character" w:customStyle="1" w:styleId="pythonkeywordcolor">
    <w:name w:val="pythonkeywordcolor"/>
    <w:basedOn w:val="DefaultParagraphFont"/>
    <w:rsid w:val="00F103B9"/>
  </w:style>
  <w:style w:type="paragraph" w:styleId="NoSpacing">
    <w:name w:val="No Spacing"/>
    <w:uiPriority w:val="1"/>
    <w:qFormat/>
    <w:rsid w:val="00F103B9"/>
    <w:pPr>
      <w:spacing w:after="0" w:line="240" w:lineRule="auto"/>
    </w:pPr>
  </w:style>
  <w:style w:type="character" w:customStyle="1" w:styleId="comment">
    <w:name w:val="comment"/>
    <w:basedOn w:val="DefaultParagraphFont"/>
    <w:rsid w:val="00F103B9"/>
  </w:style>
  <w:style w:type="character" w:customStyle="1" w:styleId="keyword">
    <w:name w:val="keyword"/>
    <w:basedOn w:val="DefaultParagraphFont"/>
    <w:rsid w:val="00F103B9"/>
  </w:style>
  <w:style w:type="character" w:customStyle="1" w:styleId="number">
    <w:name w:val="number"/>
    <w:basedOn w:val="DefaultParagraphFont"/>
    <w:rsid w:val="00F103B9"/>
  </w:style>
  <w:style w:type="paragraph" w:styleId="HTMLPreformatted">
    <w:name w:val="HTML Preformatted"/>
    <w:basedOn w:val="Normal"/>
    <w:link w:val="HTMLPreformattedChar"/>
    <w:uiPriority w:val="99"/>
    <w:semiHidden/>
    <w:unhideWhenUsed/>
    <w:rsid w:val="00F1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03B9"/>
    <w:rPr>
      <w:rFonts w:ascii="Courier New" w:eastAsia="Times New Roman" w:hAnsi="Courier New" w:cs="Courier New"/>
      <w:sz w:val="20"/>
      <w:szCs w:val="20"/>
    </w:rPr>
  </w:style>
  <w:style w:type="paragraph" w:styleId="ListParagraph">
    <w:name w:val="List Paragraph"/>
    <w:basedOn w:val="Normal"/>
    <w:uiPriority w:val="34"/>
    <w:qFormat/>
    <w:rsid w:val="005E0622"/>
    <w:pPr>
      <w:ind w:left="720"/>
      <w:contextualSpacing/>
    </w:pPr>
  </w:style>
  <w:style w:type="paragraph" w:styleId="Title">
    <w:name w:val="Title"/>
    <w:basedOn w:val="Normal"/>
    <w:next w:val="Normal"/>
    <w:link w:val="TitleChar"/>
    <w:uiPriority w:val="10"/>
    <w:qFormat/>
    <w:rsid w:val="007041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175"/>
    <w:rPr>
      <w:rFonts w:asciiTheme="majorHAnsi" w:eastAsiaTheme="majorEastAsia" w:hAnsiTheme="majorHAnsi" w:cstheme="majorBidi"/>
      <w:color w:val="17365D" w:themeColor="text2" w:themeShade="BF"/>
      <w:spacing w:val="5"/>
      <w:kern w:val="28"/>
      <w:sz w:val="52"/>
      <w:szCs w:val="52"/>
    </w:rPr>
  </w:style>
  <w:style w:type="character" w:customStyle="1" w:styleId="token">
    <w:name w:val="token"/>
    <w:basedOn w:val="DefaultParagraphFont"/>
    <w:rsid w:val="00646905"/>
  </w:style>
  <w:style w:type="character" w:customStyle="1" w:styleId="hljs-title">
    <w:name w:val="hljs-title"/>
    <w:basedOn w:val="DefaultParagraphFont"/>
    <w:rsid w:val="002127F4"/>
  </w:style>
  <w:style w:type="character" w:customStyle="1" w:styleId="hljs-params">
    <w:name w:val="hljs-params"/>
    <w:basedOn w:val="DefaultParagraphFont"/>
    <w:rsid w:val="002127F4"/>
  </w:style>
  <w:style w:type="character" w:customStyle="1" w:styleId="react-syntax-highlighter-line-number">
    <w:name w:val="react-syntax-highlighter-line-number"/>
    <w:basedOn w:val="DefaultParagraphFont"/>
    <w:rsid w:val="0033793A"/>
  </w:style>
  <w:style w:type="character" w:customStyle="1" w:styleId="hljs-class">
    <w:name w:val="hljs-class"/>
    <w:basedOn w:val="DefaultParagraphFont"/>
    <w:rsid w:val="00AB376B"/>
  </w:style>
  <w:style w:type="character" w:customStyle="1" w:styleId="hljs-function">
    <w:name w:val="hljs-function"/>
    <w:basedOn w:val="DefaultParagraphFont"/>
    <w:rsid w:val="00AB376B"/>
  </w:style>
  <w:style w:type="character" w:customStyle="1" w:styleId="hljs-number">
    <w:name w:val="hljs-number"/>
    <w:basedOn w:val="DefaultParagraphFont"/>
    <w:rsid w:val="00AB376B"/>
  </w:style>
  <w:style w:type="character" w:customStyle="1" w:styleId="Heading4Char">
    <w:name w:val="Heading 4 Char"/>
    <w:basedOn w:val="DefaultParagraphFont"/>
    <w:link w:val="Heading4"/>
    <w:uiPriority w:val="9"/>
    <w:rsid w:val="00AB376B"/>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487D26"/>
  </w:style>
  <w:style w:type="character" w:customStyle="1" w:styleId="mord">
    <w:name w:val="mord"/>
    <w:basedOn w:val="DefaultParagraphFont"/>
    <w:rsid w:val="00487D26"/>
  </w:style>
  <w:style w:type="character" w:customStyle="1" w:styleId="highlight--red">
    <w:name w:val="highlight--red"/>
    <w:basedOn w:val="DefaultParagraphFont"/>
    <w:rsid w:val="00C04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951">
      <w:bodyDiv w:val="1"/>
      <w:marLeft w:val="0"/>
      <w:marRight w:val="0"/>
      <w:marTop w:val="0"/>
      <w:marBottom w:val="0"/>
      <w:divBdr>
        <w:top w:val="none" w:sz="0" w:space="0" w:color="auto"/>
        <w:left w:val="none" w:sz="0" w:space="0" w:color="auto"/>
        <w:bottom w:val="none" w:sz="0" w:space="0" w:color="auto"/>
        <w:right w:val="none" w:sz="0" w:space="0" w:color="auto"/>
      </w:divBdr>
    </w:div>
    <w:div w:id="29576329">
      <w:bodyDiv w:val="1"/>
      <w:marLeft w:val="0"/>
      <w:marRight w:val="0"/>
      <w:marTop w:val="0"/>
      <w:marBottom w:val="0"/>
      <w:divBdr>
        <w:top w:val="none" w:sz="0" w:space="0" w:color="auto"/>
        <w:left w:val="none" w:sz="0" w:space="0" w:color="auto"/>
        <w:bottom w:val="none" w:sz="0" w:space="0" w:color="auto"/>
        <w:right w:val="none" w:sz="0" w:space="0" w:color="auto"/>
      </w:divBdr>
    </w:div>
    <w:div w:id="89981484">
      <w:bodyDiv w:val="1"/>
      <w:marLeft w:val="0"/>
      <w:marRight w:val="0"/>
      <w:marTop w:val="0"/>
      <w:marBottom w:val="0"/>
      <w:divBdr>
        <w:top w:val="none" w:sz="0" w:space="0" w:color="auto"/>
        <w:left w:val="none" w:sz="0" w:space="0" w:color="auto"/>
        <w:bottom w:val="none" w:sz="0" w:space="0" w:color="auto"/>
        <w:right w:val="none" w:sz="0" w:space="0" w:color="auto"/>
      </w:divBdr>
    </w:div>
    <w:div w:id="108866389">
      <w:bodyDiv w:val="1"/>
      <w:marLeft w:val="0"/>
      <w:marRight w:val="0"/>
      <w:marTop w:val="0"/>
      <w:marBottom w:val="0"/>
      <w:divBdr>
        <w:top w:val="none" w:sz="0" w:space="0" w:color="auto"/>
        <w:left w:val="none" w:sz="0" w:space="0" w:color="auto"/>
        <w:bottom w:val="none" w:sz="0" w:space="0" w:color="auto"/>
        <w:right w:val="none" w:sz="0" w:space="0" w:color="auto"/>
      </w:divBdr>
      <w:divsChild>
        <w:div w:id="1012804177">
          <w:marLeft w:val="0"/>
          <w:marRight w:val="0"/>
          <w:marTop w:val="0"/>
          <w:marBottom w:val="0"/>
          <w:divBdr>
            <w:top w:val="none" w:sz="0" w:space="0" w:color="auto"/>
            <w:left w:val="single" w:sz="24" w:space="9" w:color="04AA6D"/>
            <w:bottom w:val="none" w:sz="0" w:space="0" w:color="auto"/>
            <w:right w:val="none" w:sz="0" w:space="0" w:color="auto"/>
          </w:divBdr>
        </w:div>
        <w:div w:id="54083659">
          <w:marLeft w:val="-300"/>
          <w:marRight w:val="-300"/>
          <w:marTop w:val="360"/>
          <w:marBottom w:val="360"/>
          <w:divBdr>
            <w:top w:val="none" w:sz="0" w:space="0" w:color="auto"/>
            <w:left w:val="none" w:sz="0" w:space="0" w:color="auto"/>
            <w:bottom w:val="none" w:sz="0" w:space="0" w:color="auto"/>
            <w:right w:val="none" w:sz="0" w:space="0" w:color="auto"/>
          </w:divBdr>
          <w:divsChild>
            <w:div w:id="206714572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1777944">
      <w:bodyDiv w:val="1"/>
      <w:marLeft w:val="0"/>
      <w:marRight w:val="0"/>
      <w:marTop w:val="0"/>
      <w:marBottom w:val="0"/>
      <w:divBdr>
        <w:top w:val="none" w:sz="0" w:space="0" w:color="auto"/>
        <w:left w:val="none" w:sz="0" w:space="0" w:color="auto"/>
        <w:bottom w:val="none" w:sz="0" w:space="0" w:color="auto"/>
        <w:right w:val="none" w:sz="0" w:space="0" w:color="auto"/>
      </w:divBdr>
    </w:div>
    <w:div w:id="160200284">
      <w:bodyDiv w:val="1"/>
      <w:marLeft w:val="0"/>
      <w:marRight w:val="0"/>
      <w:marTop w:val="0"/>
      <w:marBottom w:val="0"/>
      <w:divBdr>
        <w:top w:val="none" w:sz="0" w:space="0" w:color="auto"/>
        <w:left w:val="none" w:sz="0" w:space="0" w:color="auto"/>
        <w:bottom w:val="none" w:sz="0" w:space="0" w:color="auto"/>
        <w:right w:val="none" w:sz="0" w:space="0" w:color="auto"/>
      </w:divBdr>
    </w:div>
    <w:div w:id="173882090">
      <w:bodyDiv w:val="1"/>
      <w:marLeft w:val="0"/>
      <w:marRight w:val="0"/>
      <w:marTop w:val="0"/>
      <w:marBottom w:val="0"/>
      <w:divBdr>
        <w:top w:val="none" w:sz="0" w:space="0" w:color="auto"/>
        <w:left w:val="none" w:sz="0" w:space="0" w:color="auto"/>
        <w:bottom w:val="none" w:sz="0" w:space="0" w:color="auto"/>
        <w:right w:val="none" w:sz="0" w:space="0" w:color="auto"/>
      </w:divBdr>
    </w:div>
    <w:div w:id="268585778">
      <w:bodyDiv w:val="1"/>
      <w:marLeft w:val="0"/>
      <w:marRight w:val="0"/>
      <w:marTop w:val="0"/>
      <w:marBottom w:val="0"/>
      <w:divBdr>
        <w:top w:val="none" w:sz="0" w:space="0" w:color="auto"/>
        <w:left w:val="none" w:sz="0" w:space="0" w:color="auto"/>
        <w:bottom w:val="none" w:sz="0" w:space="0" w:color="auto"/>
        <w:right w:val="none" w:sz="0" w:space="0" w:color="auto"/>
      </w:divBdr>
    </w:div>
    <w:div w:id="367222428">
      <w:bodyDiv w:val="1"/>
      <w:marLeft w:val="0"/>
      <w:marRight w:val="0"/>
      <w:marTop w:val="0"/>
      <w:marBottom w:val="0"/>
      <w:divBdr>
        <w:top w:val="none" w:sz="0" w:space="0" w:color="auto"/>
        <w:left w:val="none" w:sz="0" w:space="0" w:color="auto"/>
        <w:bottom w:val="none" w:sz="0" w:space="0" w:color="auto"/>
        <w:right w:val="none" w:sz="0" w:space="0" w:color="auto"/>
      </w:divBdr>
    </w:div>
    <w:div w:id="397554963">
      <w:bodyDiv w:val="1"/>
      <w:marLeft w:val="0"/>
      <w:marRight w:val="0"/>
      <w:marTop w:val="0"/>
      <w:marBottom w:val="0"/>
      <w:divBdr>
        <w:top w:val="none" w:sz="0" w:space="0" w:color="auto"/>
        <w:left w:val="none" w:sz="0" w:space="0" w:color="auto"/>
        <w:bottom w:val="none" w:sz="0" w:space="0" w:color="auto"/>
        <w:right w:val="none" w:sz="0" w:space="0" w:color="auto"/>
      </w:divBdr>
    </w:div>
    <w:div w:id="405345724">
      <w:bodyDiv w:val="1"/>
      <w:marLeft w:val="0"/>
      <w:marRight w:val="0"/>
      <w:marTop w:val="0"/>
      <w:marBottom w:val="0"/>
      <w:divBdr>
        <w:top w:val="none" w:sz="0" w:space="0" w:color="auto"/>
        <w:left w:val="none" w:sz="0" w:space="0" w:color="auto"/>
        <w:bottom w:val="none" w:sz="0" w:space="0" w:color="auto"/>
        <w:right w:val="none" w:sz="0" w:space="0" w:color="auto"/>
      </w:divBdr>
    </w:div>
    <w:div w:id="407117530">
      <w:bodyDiv w:val="1"/>
      <w:marLeft w:val="0"/>
      <w:marRight w:val="0"/>
      <w:marTop w:val="0"/>
      <w:marBottom w:val="0"/>
      <w:divBdr>
        <w:top w:val="none" w:sz="0" w:space="0" w:color="auto"/>
        <w:left w:val="none" w:sz="0" w:space="0" w:color="auto"/>
        <w:bottom w:val="none" w:sz="0" w:space="0" w:color="auto"/>
        <w:right w:val="none" w:sz="0" w:space="0" w:color="auto"/>
      </w:divBdr>
    </w:div>
    <w:div w:id="408696378">
      <w:bodyDiv w:val="1"/>
      <w:marLeft w:val="0"/>
      <w:marRight w:val="0"/>
      <w:marTop w:val="0"/>
      <w:marBottom w:val="0"/>
      <w:divBdr>
        <w:top w:val="none" w:sz="0" w:space="0" w:color="auto"/>
        <w:left w:val="none" w:sz="0" w:space="0" w:color="auto"/>
        <w:bottom w:val="none" w:sz="0" w:space="0" w:color="auto"/>
        <w:right w:val="none" w:sz="0" w:space="0" w:color="auto"/>
      </w:divBdr>
    </w:div>
    <w:div w:id="428232543">
      <w:bodyDiv w:val="1"/>
      <w:marLeft w:val="0"/>
      <w:marRight w:val="0"/>
      <w:marTop w:val="0"/>
      <w:marBottom w:val="0"/>
      <w:divBdr>
        <w:top w:val="none" w:sz="0" w:space="0" w:color="auto"/>
        <w:left w:val="none" w:sz="0" w:space="0" w:color="auto"/>
        <w:bottom w:val="none" w:sz="0" w:space="0" w:color="auto"/>
        <w:right w:val="none" w:sz="0" w:space="0" w:color="auto"/>
      </w:divBdr>
    </w:div>
    <w:div w:id="432089357">
      <w:bodyDiv w:val="1"/>
      <w:marLeft w:val="0"/>
      <w:marRight w:val="0"/>
      <w:marTop w:val="0"/>
      <w:marBottom w:val="0"/>
      <w:divBdr>
        <w:top w:val="none" w:sz="0" w:space="0" w:color="auto"/>
        <w:left w:val="none" w:sz="0" w:space="0" w:color="auto"/>
        <w:bottom w:val="none" w:sz="0" w:space="0" w:color="auto"/>
        <w:right w:val="none" w:sz="0" w:space="0" w:color="auto"/>
      </w:divBdr>
    </w:div>
    <w:div w:id="433979561">
      <w:bodyDiv w:val="1"/>
      <w:marLeft w:val="0"/>
      <w:marRight w:val="0"/>
      <w:marTop w:val="0"/>
      <w:marBottom w:val="0"/>
      <w:divBdr>
        <w:top w:val="none" w:sz="0" w:space="0" w:color="auto"/>
        <w:left w:val="none" w:sz="0" w:space="0" w:color="auto"/>
        <w:bottom w:val="none" w:sz="0" w:space="0" w:color="auto"/>
        <w:right w:val="none" w:sz="0" w:space="0" w:color="auto"/>
      </w:divBdr>
    </w:div>
    <w:div w:id="461196395">
      <w:bodyDiv w:val="1"/>
      <w:marLeft w:val="0"/>
      <w:marRight w:val="0"/>
      <w:marTop w:val="0"/>
      <w:marBottom w:val="0"/>
      <w:divBdr>
        <w:top w:val="none" w:sz="0" w:space="0" w:color="auto"/>
        <w:left w:val="none" w:sz="0" w:space="0" w:color="auto"/>
        <w:bottom w:val="none" w:sz="0" w:space="0" w:color="auto"/>
        <w:right w:val="none" w:sz="0" w:space="0" w:color="auto"/>
      </w:divBdr>
    </w:div>
    <w:div w:id="489905625">
      <w:bodyDiv w:val="1"/>
      <w:marLeft w:val="0"/>
      <w:marRight w:val="0"/>
      <w:marTop w:val="0"/>
      <w:marBottom w:val="0"/>
      <w:divBdr>
        <w:top w:val="none" w:sz="0" w:space="0" w:color="auto"/>
        <w:left w:val="none" w:sz="0" w:space="0" w:color="auto"/>
        <w:bottom w:val="none" w:sz="0" w:space="0" w:color="auto"/>
        <w:right w:val="none" w:sz="0" w:space="0" w:color="auto"/>
      </w:divBdr>
    </w:div>
    <w:div w:id="576742262">
      <w:bodyDiv w:val="1"/>
      <w:marLeft w:val="0"/>
      <w:marRight w:val="0"/>
      <w:marTop w:val="0"/>
      <w:marBottom w:val="0"/>
      <w:divBdr>
        <w:top w:val="none" w:sz="0" w:space="0" w:color="auto"/>
        <w:left w:val="none" w:sz="0" w:space="0" w:color="auto"/>
        <w:bottom w:val="none" w:sz="0" w:space="0" w:color="auto"/>
        <w:right w:val="none" w:sz="0" w:space="0" w:color="auto"/>
      </w:divBdr>
      <w:divsChild>
        <w:div w:id="252324998">
          <w:marLeft w:val="0"/>
          <w:marRight w:val="0"/>
          <w:marTop w:val="0"/>
          <w:marBottom w:val="0"/>
          <w:divBdr>
            <w:top w:val="none" w:sz="0" w:space="0" w:color="auto"/>
            <w:left w:val="none" w:sz="0" w:space="0" w:color="auto"/>
            <w:bottom w:val="none" w:sz="0" w:space="0" w:color="auto"/>
            <w:right w:val="none" w:sz="0" w:space="0" w:color="auto"/>
          </w:divBdr>
        </w:div>
      </w:divsChild>
    </w:div>
    <w:div w:id="597098640">
      <w:bodyDiv w:val="1"/>
      <w:marLeft w:val="0"/>
      <w:marRight w:val="0"/>
      <w:marTop w:val="0"/>
      <w:marBottom w:val="0"/>
      <w:divBdr>
        <w:top w:val="none" w:sz="0" w:space="0" w:color="auto"/>
        <w:left w:val="none" w:sz="0" w:space="0" w:color="auto"/>
        <w:bottom w:val="none" w:sz="0" w:space="0" w:color="auto"/>
        <w:right w:val="none" w:sz="0" w:space="0" w:color="auto"/>
      </w:divBdr>
    </w:div>
    <w:div w:id="620112409">
      <w:bodyDiv w:val="1"/>
      <w:marLeft w:val="0"/>
      <w:marRight w:val="0"/>
      <w:marTop w:val="0"/>
      <w:marBottom w:val="0"/>
      <w:divBdr>
        <w:top w:val="none" w:sz="0" w:space="0" w:color="auto"/>
        <w:left w:val="none" w:sz="0" w:space="0" w:color="auto"/>
        <w:bottom w:val="none" w:sz="0" w:space="0" w:color="auto"/>
        <w:right w:val="none" w:sz="0" w:space="0" w:color="auto"/>
      </w:divBdr>
    </w:div>
    <w:div w:id="641078355">
      <w:bodyDiv w:val="1"/>
      <w:marLeft w:val="0"/>
      <w:marRight w:val="0"/>
      <w:marTop w:val="0"/>
      <w:marBottom w:val="0"/>
      <w:divBdr>
        <w:top w:val="none" w:sz="0" w:space="0" w:color="auto"/>
        <w:left w:val="none" w:sz="0" w:space="0" w:color="auto"/>
        <w:bottom w:val="none" w:sz="0" w:space="0" w:color="auto"/>
        <w:right w:val="none" w:sz="0" w:space="0" w:color="auto"/>
      </w:divBdr>
    </w:div>
    <w:div w:id="655257639">
      <w:bodyDiv w:val="1"/>
      <w:marLeft w:val="0"/>
      <w:marRight w:val="0"/>
      <w:marTop w:val="0"/>
      <w:marBottom w:val="0"/>
      <w:divBdr>
        <w:top w:val="none" w:sz="0" w:space="0" w:color="auto"/>
        <w:left w:val="none" w:sz="0" w:space="0" w:color="auto"/>
        <w:bottom w:val="none" w:sz="0" w:space="0" w:color="auto"/>
        <w:right w:val="none" w:sz="0" w:space="0" w:color="auto"/>
      </w:divBdr>
    </w:div>
    <w:div w:id="711001775">
      <w:bodyDiv w:val="1"/>
      <w:marLeft w:val="0"/>
      <w:marRight w:val="0"/>
      <w:marTop w:val="0"/>
      <w:marBottom w:val="0"/>
      <w:divBdr>
        <w:top w:val="none" w:sz="0" w:space="0" w:color="auto"/>
        <w:left w:val="none" w:sz="0" w:space="0" w:color="auto"/>
        <w:bottom w:val="none" w:sz="0" w:space="0" w:color="auto"/>
        <w:right w:val="none" w:sz="0" w:space="0" w:color="auto"/>
      </w:divBdr>
    </w:div>
    <w:div w:id="723648539">
      <w:bodyDiv w:val="1"/>
      <w:marLeft w:val="0"/>
      <w:marRight w:val="0"/>
      <w:marTop w:val="0"/>
      <w:marBottom w:val="0"/>
      <w:divBdr>
        <w:top w:val="none" w:sz="0" w:space="0" w:color="auto"/>
        <w:left w:val="none" w:sz="0" w:space="0" w:color="auto"/>
        <w:bottom w:val="none" w:sz="0" w:space="0" w:color="auto"/>
        <w:right w:val="none" w:sz="0" w:space="0" w:color="auto"/>
      </w:divBdr>
      <w:divsChild>
        <w:div w:id="35356649">
          <w:marLeft w:val="0"/>
          <w:marRight w:val="0"/>
          <w:marTop w:val="0"/>
          <w:marBottom w:val="0"/>
          <w:divBdr>
            <w:top w:val="none" w:sz="0" w:space="0" w:color="auto"/>
            <w:left w:val="none" w:sz="0" w:space="0" w:color="auto"/>
            <w:bottom w:val="none" w:sz="0" w:space="0" w:color="auto"/>
            <w:right w:val="none" w:sz="0" w:space="0" w:color="auto"/>
          </w:divBdr>
        </w:div>
      </w:divsChild>
    </w:div>
    <w:div w:id="767971117">
      <w:bodyDiv w:val="1"/>
      <w:marLeft w:val="0"/>
      <w:marRight w:val="0"/>
      <w:marTop w:val="0"/>
      <w:marBottom w:val="0"/>
      <w:divBdr>
        <w:top w:val="none" w:sz="0" w:space="0" w:color="auto"/>
        <w:left w:val="none" w:sz="0" w:space="0" w:color="auto"/>
        <w:bottom w:val="none" w:sz="0" w:space="0" w:color="auto"/>
        <w:right w:val="none" w:sz="0" w:space="0" w:color="auto"/>
      </w:divBdr>
    </w:div>
    <w:div w:id="813259138">
      <w:bodyDiv w:val="1"/>
      <w:marLeft w:val="0"/>
      <w:marRight w:val="0"/>
      <w:marTop w:val="0"/>
      <w:marBottom w:val="0"/>
      <w:divBdr>
        <w:top w:val="none" w:sz="0" w:space="0" w:color="auto"/>
        <w:left w:val="none" w:sz="0" w:space="0" w:color="auto"/>
        <w:bottom w:val="none" w:sz="0" w:space="0" w:color="auto"/>
        <w:right w:val="none" w:sz="0" w:space="0" w:color="auto"/>
      </w:divBdr>
    </w:div>
    <w:div w:id="817382778">
      <w:bodyDiv w:val="1"/>
      <w:marLeft w:val="0"/>
      <w:marRight w:val="0"/>
      <w:marTop w:val="0"/>
      <w:marBottom w:val="0"/>
      <w:divBdr>
        <w:top w:val="none" w:sz="0" w:space="0" w:color="auto"/>
        <w:left w:val="none" w:sz="0" w:space="0" w:color="auto"/>
        <w:bottom w:val="none" w:sz="0" w:space="0" w:color="auto"/>
        <w:right w:val="none" w:sz="0" w:space="0" w:color="auto"/>
      </w:divBdr>
    </w:div>
    <w:div w:id="888032669">
      <w:bodyDiv w:val="1"/>
      <w:marLeft w:val="0"/>
      <w:marRight w:val="0"/>
      <w:marTop w:val="0"/>
      <w:marBottom w:val="0"/>
      <w:divBdr>
        <w:top w:val="none" w:sz="0" w:space="0" w:color="auto"/>
        <w:left w:val="none" w:sz="0" w:space="0" w:color="auto"/>
        <w:bottom w:val="none" w:sz="0" w:space="0" w:color="auto"/>
        <w:right w:val="none" w:sz="0" w:space="0" w:color="auto"/>
      </w:divBdr>
    </w:div>
    <w:div w:id="962424508">
      <w:bodyDiv w:val="1"/>
      <w:marLeft w:val="0"/>
      <w:marRight w:val="0"/>
      <w:marTop w:val="0"/>
      <w:marBottom w:val="0"/>
      <w:divBdr>
        <w:top w:val="none" w:sz="0" w:space="0" w:color="auto"/>
        <w:left w:val="none" w:sz="0" w:space="0" w:color="auto"/>
        <w:bottom w:val="none" w:sz="0" w:space="0" w:color="auto"/>
        <w:right w:val="none" w:sz="0" w:space="0" w:color="auto"/>
      </w:divBdr>
      <w:divsChild>
        <w:div w:id="894387056">
          <w:marLeft w:val="0"/>
          <w:marRight w:val="0"/>
          <w:marTop w:val="0"/>
          <w:marBottom w:val="0"/>
          <w:divBdr>
            <w:top w:val="none" w:sz="0" w:space="0" w:color="auto"/>
            <w:left w:val="none" w:sz="0" w:space="0" w:color="auto"/>
            <w:bottom w:val="none" w:sz="0" w:space="0" w:color="auto"/>
            <w:right w:val="none" w:sz="0" w:space="0" w:color="auto"/>
          </w:divBdr>
        </w:div>
      </w:divsChild>
    </w:div>
    <w:div w:id="977104516">
      <w:bodyDiv w:val="1"/>
      <w:marLeft w:val="0"/>
      <w:marRight w:val="0"/>
      <w:marTop w:val="0"/>
      <w:marBottom w:val="0"/>
      <w:divBdr>
        <w:top w:val="none" w:sz="0" w:space="0" w:color="auto"/>
        <w:left w:val="none" w:sz="0" w:space="0" w:color="auto"/>
        <w:bottom w:val="none" w:sz="0" w:space="0" w:color="auto"/>
        <w:right w:val="none" w:sz="0" w:space="0" w:color="auto"/>
      </w:divBdr>
      <w:divsChild>
        <w:div w:id="545603993">
          <w:marLeft w:val="0"/>
          <w:marRight w:val="0"/>
          <w:marTop w:val="0"/>
          <w:marBottom w:val="120"/>
          <w:divBdr>
            <w:top w:val="single" w:sz="6" w:space="8" w:color="D5DDC6"/>
            <w:left w:val="single" w:sz="6" w:space="0" w:color="D5DDC6"/>
            <w:bottom w:val="single" w:sz="6" w:space="12" w:color="D5DDC6"/>
            <w:right w:val="single" w:sz="6" w:space="0" w:color="D5DDC6"/>
          </w:divBdr>
        </w:div>
        <w:div w:id="84682253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58817791">
      <w:bodyDiv w:val="1"/>
      <w:marLeft w:val="0"/>
      <w:marRight w:val="0"/>
      <w:marTop w:val="0"/>
      <w:marBottom w:val="0"/>
      <w:divBdr>
        <w:top w:val="none" w:sz="0" w:space="0" w:color="auto"/>
        <w:left w:val="none" w:sz="0" w:space="0" w:color="auto"/>
        <w:bottom w:val="none" w:sz="0" w:space="0" w:color="auto"/>
        <w:right w:val="none" w:sz="0" w:space="0" w:color="auto"/>
      </w:divBdr>
    </w:div>
    <w:div w:id="1079713867">
      <w:bodyDiv w:val="1"/>
      <w:marLeft w:val="0"/>
      <w:marRight w:val="0"/>
      <w:marTop w:val="0"/>
      <w:marBottom w:val="0"/>
      <w:divBdr>
        <w:top w:val="none" w:sz="0" w:space="0" w:color="auto"/>
        <w:left w:val="none" w:sz="0" w:space="0" w:color="auto"/>
        <w:bottom w:val="none" w:sz="0" w:space="0" w:color="auto"/>
        <w:right w:val="none" w:sz="0" w:space="0" w:color="auto"/>
      </w:divBdr>
    </w:div>
    <w:div w:id="1100685455">
      <w:bodyDiv w:val="1"/>
      <w:marLeft w:val="0"/>
      <w:marRight w:val="0"/>
      <w:marTop w:val="0"/>
      <w:marBottom w:val="0"/>
      <w:divBdr>
        <w:top w:val="none" w:sz="0" w:space="0" w:color="auto"/>
        <w:left w:val="none" w:sz="0" w:space="0" w:color="auto"/>
        <w:bottom w:val="none" w:sz="0" w:space="0" w:color="auto"/>
        <w:right w:val="none" w:sz="0" w:space="0" w:color="auto"/>
      </w:divBdr>
    </w:div>
    <w:div w:id="1106996973">
      <w:bodyDiv w:val="1"/>
      <w:marLeft w:val="0"/>
      <w:marRight w:val="0"/>
      <w:marTop w:val="0"/>
      <w:marBottom w:val="0"/>
      <w:divBdr>
        <w:top w:val="none" w:sz="0" w:space="0" w:color="auto"/>
        <w:left w:val="none" w:sz="0" w:space="0" w:color="auto"/>
        <w:bottom w:val="none" w:sz="0" w:space="0" w:color="auto"/>
        <w:right w:val="none" w:sz="0" w:space="0" w:color="auto"/>
      </w:divBdr>
    </w:div>
    <w:div w:id="1133057018">
      <w:bodyDiv w:val="1"/>
      <w:marLeft w:val="0"/>
      <w:marRight w:val="0"/>
      <w:marTop w:val="0"/>
      <w:marBottom w:val="0"/>
      <w:divBdr>
        <w:top w:val="none" w:sz="0" w:space="0" w:color="auto"/>
        <w:left w:val="none" w:sz="0" w:space="0" w:color="auto"/>
        <w:bottom w:val="none" w:sz="0" w:space="0" w:color="auto"/>
        <w:right w:val="none" w:sz="0" w:space="0" w:color="auto"/>
      </w:divBdr>
    </w:div>
    <w:div w:id="1145272217">
      <w:bodyDiv w:val="1"/>
      <w:marLeft w:val="0"/>
      <w:marRight w:val="0"/>
      <w:marTop w:val="0"/>
      <w:marBottom w:val="0"/>
      <w:divBdr>
        <w:top w:val="none" w:sz="0" w:space="0" w:color="auto"/>
        <w:left w:val="none" w:sz="0" w:space="0" w:color="auto"/>
        <w:bottom w:val="none" w:sz="0" w:space="0" w:color="auto"/>
        <w:right w:val="none" w:sz="0" w:space="0" w:color="auto"/>
      </w:divBdr>
    </w:div>
    <w:div w:id="1158038998">
      <w:bodyDiv w:val="1"/>
      <w:marLeft w:val="0"/>
      <w:marRight w:val="0"/>
      <w:marTop w:val="0"/>
      <w:marBottom w:val="0"/>
      <w:divBdr>
        <w:top w:val="none" w:sz="0" w:space="0" w:color="auto"/>
        <w:left w:val="none" w:sz="0" w:space="0" w:color="auto"/>
        <w:bottom w:val="none" w:sz="0" w:space="0" w:color="auto"/>
        <w:right w:val="none" w:sz="0" w:space="0" w:color="auto"/>
      </w:divBdr>
      <w:divsChild>
        <w:div w:id="916481994">
          <w:marLeft w:val="-300"/>
          <w:marRight w:val="-300"/>
          <w:marTop w:val="360"/>
          <w:marBottom w:val="360"/>
          <w:divBdr>
            <w:top w:val="none" w:sz="0" w:space="0" w:color="auto"/>
            <w:left w:val="none" w:sz="0" w:space="0" w:color="auto"/>
            <w:bottom w:val="none" w:sz="0" w:space="0" w:color="auto"/>
            <w:right w:val="none" w:sz="0" w:space="0" w:color="auto"/>
          </w:divBdr>
          <w:divsChild>
            <w:div w:id="6872152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85755099">
      <w:bodyDiv w:val="1"/>
      <w:marLeft w:val="0"/>
      <w:marRight w:val="0"/>
      <w:marTop w:val="0"/>
      <w:marBottom w:val="0"/>
      <w:divBdr>
        <w:top w:val="none" w:sz="0" w:space="0" w:color="auto"/>
        <w:left w:val="none" w:sz="0" w:space="0" w:color="auto"/>
        <w:bottom w:val="none" w:sz="0" w:space="0" w:color="auto"/>
        <w:right w:val="none" w:sz="0" w:space="0" w:color="auto"/>
      </w:divBdr>
    </w:div>
    <w:div w:id="1231963785">
      <w:bodyDiv w:val="1"/>
      <w:marLeft w:val="0"/>
      <w:marRight w:val="0"/>
      <w:marTop w:val="0"/>
      <w:marBottom w:val="0"/>
      <w:divBdr>
        <w:top w:val="none" w:sz="0" w:space="0" w:color="auto"/>
        <w:left w:val="none" w:sz="0" w:space="0" w:color="auto"/>
        <w:bottom w:val="none" w:sz="0" w:space="0" w:color="auto"/>
        <w:right w:val="none" w:sz="0" w:space="0" w:color="auto"/>
      </w:divBdr>
    </w:div>
    <w:div w:id="1265192384">
      <w:bodyDiv w:val="1"/>
      <w:marLeft w:val="0"/>
      <w:marRight w:val="0"/>
      <w:marTop w:val="0"/>
      <w:marBottom w:val="0"/>
      <w:divBdr>
        <w:top w:val="none" w:sz="0" w:space="0" w:color="auto"/>
        <w:left w:val="none" w:sz="0" w:space="0" w:color="auto"/>
        <w:bottom w:val="none" w:sz="0" w:space="0" w:color="auto"/>
        <w:right w:val="none" w:sz="0" w:space="0" w:color="auto"/>
      </w:divBdr>
      <w:divsChild>
        <w:div w:id="1076510529">
          <w:marLeft w:val="0"/>
          <w:marRight w:val="0"/>
          <w:marTop w:val="0"/>
          <w:marBottom w:val="0"/>
          <w:divBdr>
            <w:top w:val="none" w:sz="0" w:space="0" w:color="auto"/>
            <w:left w:val="none" w:sz="0" w:space="0" w:color="auto"/>
            <w:bottom w:val="none" w:sz="0" w:space="0" w:color="auto"/>
            <w:right w:val="none" w:sz="0" w:space="0" w:color="auto"/>
          </w:divBdr>
          <w:divsChild>
            <w:div w:id="381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6455">
      <w:bodyDiv w:val="1"/>
      <w:marLeft w:val="0"/>
      <w:marRight w:val="0"/>
      <w:marTop w:val="0"/>
      <w:marBottom w:val="0"/>
      <w:divBdr>
        <w:top w:val="none" w:sz="0" w:space="0" w:color="auto"/>
        <w:left w:val="none" w:sz="0" w:space="0" w:color="auto"/>
        <w:bottom w:val="none" w:sz="0" w:space="0" w:color="auto"/>
        <w:right w:val="none" w:sz="0" w:space="0" w:color="auto"/>
      </w:divBdr>
    </w:div>
    <w:div w:id="1359047086">
      <w:bodyDiv w:val="1"/>
      <w:marLeft w:val="0"/>
      <w:marRight w:val="0"/>
      <w:marTop w:val="0"/>
      <w:marBottom w:val="0"/>
      <w:divBdr>
        <w:top w:val="none" w:sz="0" w:space="0" w:color="auto"/>
        <w:left w:val="none" w:sz="0" w:space="0" w:color="auto"/>
        <w:bottom w:val="none" w:sz="0" w:space="0" w:color="auto"/>
        <w:right w:val="none" w:sz="0" w:space="0" w:color="auto"/>
      </w:divBdr>
    </w:div>
    <w:div w:id="1376268488">
      <w:bodyDiv w:val="1"/>
      <w:marLeft w:val="0"/>
      <w:marRight w:val="0"/>
      <w:marTop w:val="0"/>
      <w:marBottom w:val="0"/>
      <w:divBdr>
        <w:top w:val="none" w:sz="0" w:space="0" w:color="auto"/>
        <w:left w:val="none" w:sz="0" w:space="0" w:color="auto"/>
        <w:bottom w:val="none" w:sz="0" w:space="0" w:color="auto"/>
        <w:right w:val="none" w:sz="0" w:space="0" w:color="auto"/>
      </w:divBdr>
    </w:div>
    <w:div w:id="1437167282">
      <w:bodyDiv w:val="1"/>
      <w:marLeft w:val="0"/>
      <w:marRight w:val="0"/>
      <w:marTop w:val="0"/>
      <w:marBottom w:val="0"/>
      <w:divBdr>
        <w:top w:val="none" w:sz="0" w:space="0" w:color="auto"/>
        <w:left w:val="none" w:sz="0" w:space="0" w:color="auto"/>
        <w:bottom w:val="none" w:sz="0" w:space="0" w:color="auto"/>
        <w:right w:val="none" w:sz="0" w:space="0" w:color="auto"/>
      </w:divBdr>
    </w:div>
    <w:div w:id="1466779810">
      <w:bodyDiv w:val="1"/>
      <w:marLeft w:val="0"/>
      <w:marRight w:val="0"/>
      <w:marTop w:val="0"/>
      <w:marBottom w:val="0"/>
      <w:divBdr>
        <w:top w:val="none" w:sz="0" w:space="0" w:color="auto"/>
        <w:left w:val="none" w:sz="0" w:space="0" w:color="auto"/>
        <w:bottom w:val="none" w:sz="0" w:space="0" w:color="auto"/>
        <w:right w:val="none" w:sz="0" w:space="0" w:color="auto"/>
      </w:divBdr>
    </w:div>
    <w:div w:id="1486825196">
      <w:bodyDiv w:val="1"/>
      <w:marLeft w:val="0"/>
      <w:marRight w:val="0"/>
      <w:marTop w:val="0"/>
      <w:marBottom w:val="0"/>
      <w:divBdr>
        <w:top w:val="none" w:sz="0" w:space="0" w:color="auto"/>
        <w:left w:val="none" w:sz="0" w:space="0" w:color="auto"/>
        <w:bottom w:val="none" w:sz="0" w:space="0" w:color="auto"/>
        <w:right w:val="none" w:sz="0" w:space="0" w:color="auto"/>
      </w:divBdr>
    </w:div>
    <w:div w:id="1620912505">
      <w:bodyDiv w:val="1"/>
      <w:marLeft w:val="0"/>
      <w:marRight w:val="0"/>
      <w:marTop w:val="0"/>
      <w:marBottom w:val="0"/>
      <w:divBdr>
        <w:top w:val="none" w:sz="0" w:space="0" w:color="auto"/>
        <w:left w:val="none" w:sz="0" w:space="0" w:color="auto"/>
        <w:bottom w:val="none" w:sz="0" w:space="0" w:color="auto"/>
        <w:right w:val="none" w:sz="0" w:space="0" w:color="auto"/>
      </w:divBdr>
    </w:div>
    <w:div w:id="1695225423">
      <w:bodyDiv w:val="1"/>
      <w:marLeft w:val="0"/>
      <w:marRight w:val="0"/>
      <w:marTop w:val="0"/>
      <w:marBottom w:val="0"/>
      <w:divBdr>
        <w:top w:val="none" w:sz="0" w:space="0" w:color="auto"/>
        <w:left w:val="none" w:sz="0" w:space="0" w:color="auto"/>
        <w:bottom w:val="none" w:sz="0" w:space="0" w:color="auto"/>
        <w:right w:val="none" w:sz="0" w:space="0" w:color="auto"/>
      </w:divBdr>
    </w:div>
    <w:div w:id="1714496232">
      <w:bodyDiv w:val="1"/>
      <w:marLeft w:val="0"/>
      <w:marRight w:val="0"/>
      <w:marTop w:val="0"/>
      <w:marBottom w:val="0"/>
      <w:divBdr>
        <w:top w:val="none" w:sz="0" w:space="0" w:color="auto"/>
        <w:left w:val="none" w:sz="0" w:space="0" w:color="auto"/>
        <w:bottom w:val="none" w:sz="0" w:space="0" w:color="auto"/>
        <w:right w:val="none" w:sz="0" w:space="0" w:color="auto"/>
      </w:divBdr>
    </w:div>
    <w:div w:id="1752237827">
      <w:bodyDiv w:val="1"/>
      <w:marLeft w:val="0"/>
      <w:marRight w:val="0"/>
      <w:marTop w:val="0"/>
      <w:marBottom w:val="0"/>
      <w:divBdr>
        <w:top w:val="none" w:sz="0" w:space="0" w:color="auto"/>
        <w:left w:val="none" w:sz="0" w:space="0" w:color="auto"/>
        <w:bottom w:val="none" w:sz="0" w:space="0" w:color="auto"/>
        <w:right w:val="none" w:sz="0" w:space="0" w:color="auto"/>
      </w:divBdr>
    </w:div>
    <w:div w:id="1795783831">
      <w:bodyDiv w:val="1"/>
      <w:marLeft w:val="0"/>
      <w:marRight w:val="0"/>
      <w:marTop w:val="0"/>
      <w:marBottom w:val="0"/>
      <w:divBdr>
        <w:top w:val="none" w:sz="0" w:space="0" w:color="auto"/>
        <w:left w:val="none" w:sz="0" w:space="0" w:color="auto"/>
        <w:bottom w:val="none" w:sz="0" w:space="0" w:color="auto"/>
        <w:right w:val="none" w:sz="0" w:space="0" w:color="auto"/>
      </w:divBdr>
    </w:div>
    <w:div w:id="1805152171">
      <w:bodyDiv w:val="1"/>
      <w:marLeft w:val="0"/>
      <w:marRight w:val="0"/>
      <w:marTop w:val="0"/>
      <w:marBottom w:val="0"/>
      <w:divBdr>
        <w:top w:val="none" w:sz="0" w:space="0" w:color="auto"/>
        <w:left w:val="none" w:sz="0" w:space="0" w:color="auto"/>
        <w:bottom w:val="none" w:sz="0" w:space="0" w:color="auto"/>
        <w:right w:val="none" w:sz="0" w:space="0" w:color="auto"/>
      </w:divBdr>
    </w:div>
    <w:div w:id="1855993463">
      <w:bodyDiv w:val="1"/>
      <w:marLeft w:val="0"/>
      <w:marRight w:val="0"/>
      <w:marTop w:val="0"/>
      <w:marBottom w:val="0"/>
      <w:divBdr>
        <w:top w:val="none" w:sz="0" w:space="0" w:color="auto"/>
        <w:left w:val="none" w:sz="0" w:space="0" w:color="auto"/>
        <w:bottom w:val="none" w:sz="0" w:space="0" w:color="auto"/>
        <w:right w:val="none" w:sz="0" w:space="0" w:color="auto"/>
      </w:divBdr>
    </w:div>
    <w:div w:id="1934976813">
      <w:bodyDiv w:val="1"/>
      <w:marLeft w:val="0"/>
      <w:marRight w:val="0"/>
      <w:marTop w:val="0"/>
      <w:marBottom w:val="0"/>
      <w:divBdr>
        <w:top w:val="none" w:sz="0" w:space="0" w:color="auto"/>
        <w:left w:val="none" w:sz="0" w:space="0" w:color="auto"/>
        <w:bottom w:val="none" w:sz="0" w:space="0" w:color="auto"/>
        <w:right w:val="none" w:sz="0" w:space="0" w:color="auto"/>
      </w:divBdr>
    </w:div>
    <w:div w:id="1984970387">
      <w:bodyDiv w:val="1"/>
      <w:marLeft w:val="0"/>
      <w:marRight w:val="0"/>
      <w:marTop w:val="0"/>
      <w:marBottom w:val="0"/>
      <w:divBdr>
        <w:top w:val="none" w:sz="0" w:space="0" w:color="auto"/>
        <w:left w:val="none" w:sz="0" w:space="0" w:color="auto"/>
        <w:bottom w:val="none" w:sz="0" w:space="0" w:color="auto"/>
        <w:right w:val="none" w:sz="0" w:space="0" w:color="auto"/>
      </w:divBdr>
      <w:divsChild>
        <w:div w:id="1239750681">
          <w:marLeft w:val="0"/>
          <w:marRight w:val="0"/>
          <w:marTop w:val="0"/>
          <w:marBottom w:val="0"/>
          <w:divBdr>
            <w:top w:val="single" w:sz="2" w:space="0" w:color="auto"/>
            <w:left w:val="single" w:sz="2" w:space="0" w:color="auto"/>
            <w:bottom w:val="single" w:sz="2" w:space="0" w:color="auto"/>
            <w:right w:val="single" w:sz="2" w:space="0" w:color="auto"/>
          </w:divBdr>
          <w:divsChild>
            <w:div w:id="1120106673">
              <w:marLeft w:val="0"/>
              <w:marRight w:val="0"/>
              <w:marTop w:val="0"/>
              <w:marBottom w:val="0"/>
              <w:divBdr>
                <w:top w:val="single" w:sz="2" w:space="0" w:color="auto"/>
                <w:left w:val="single" w:sz="2" w:space="0" w:color="auto"/>
                <w:bottom w:val="single" w:sz="2" w:space="0" w:color="auto"/>
                <w:right w:val="single" w:sz="2" w:space="0" w:color="auto"/>
              </w:divBdr>
              <w:divsChild>
                <w:div w:id="28067149">
                  <w:marLeft w:val="0"/>
                  <w:marRight w:val="0"/>
                  <w:marTop w:val="0"/>
                  <w:marBottom w:val="0"/>
                  <w:divBdr>
                    <w:top w:val="single" w:sz="6" w:space="0" w:color="auto"/>
                    <w:left w:val="single" w:sz="6" w:space="0" w:color="auto"/>
                    <w:bottom w:val="single" w:sz="6" w:space="0" w:color="auto"/>
                    <w:right w:val="single" w:sz="6" w:space="0" w:color="auto"/>
                  </w:divBdr>
                  <w:divsChild>
                    <w:div w:id="1064833700">
                      <w:marLeft w:val="0"/>
                      <w:marRight w:val="0"/>
                      <w:marTop w:val="0"/>
                      <w:marBottom w:val="0"/>
                      <w:divBdr>
                        <w:top w:val="single" w:sz="2" w:space="0" w:color="auto"/>
                        <w:left w:val="single" w:sz="2" w:space="0" w:color="auto"/>
                        <w:bottom w:val="single" w:sz="2" w:space="0" w:color="auto"/>
                        <w:right w:val="single" w:sz="2" w:space="0" w:color="auto"/>
                      </w:divBdr>
                      <w:divsChild>
                        <w:div w:id="1582518242">
                          <w:marLeft w:val="0"/>
                          <w:marRight w:val="0"/>
                          <w:marTop w:val="0"/>
                          <w:marBottom w:val="0"/>
                          <w:divBdr>
                            <w:top w:val="single" w:sz="2" w:space="0" w:color="auto"/>
                            <w:left w:val="single" w:sz="2" w:space="0" w:color="auto"/>
                            <w:bottom w:val="single" w:sz="2" w:space="0" w:color="auto"/>
                            <w:right w:val="single" w:sz="2" w:space="0" w:color="auto"/>
                          </w:divBdr>
                        </w:div>
                      </w:divsChild>
                    </w:div>
                    <w:div w:id="1157264966">
                      <w:marLeft w:val="0"/>
                      <w:marRight w:val="0"/>
                      <w:marTop w:val="0"/>
                      <w:marBottom w:val="0"/>
                      <w:divBdr>
                        <w:top w:val="single" w:sz="2" w:space="0" w:color="auto"/>
                        <w:left w:val="single" w:sz="2" w:space="0" w:color="auto"/>
                        <w:bottom w:val="single" w:sz="2" w:space="0" w:color="auto"/>
                        <w:right w:val="single" w:sz="2" w:space="0" w:color="auto"/>
                      </w:divBdr>
                      <w:divsChild>
                        <w:div w:id="987825758">
                          <w:marLeft w:val="0"/>
                          <w:marRight w:val="0"/>
                          <w:marTop w:val="0"/>
                          <w:marBottom w:val="0"/>
                          <w:divBdr>
                            <w:top w:val="single" w:sz="2" w:space="0" w:color="auto"/>
                            <w:left w:val="single" w:sz="2" w:space="0" w:color="auto"/>
                            <w:bottom w:val="single" w:sz="2" w:space="0" w:color="auto"/>
                            <w:right w:val="single" w:sz="2" w:space="0" w:color="auto"/>
                          </w:divBdr>
                          <w:divsChild>
                            <w:div w:id="5906233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7224317">
      <w:bodyDiv w:val="1"/>
      <w:marLeft w:val="0"/>
      <w:marRight w:val="0"/>
      <w:marTop w:val="0"/>
      <w:marBottom w:val="0"/>
      <w:divBdr>
        <w:top w:val="none" w:sz="0" w:space="0" w:color="auto"/>
        <w:left w:val="none" w:sz="0" w:space="0" w:color="auto"/>
        <w:bottom w:val="none" w:sz="0" w:space="0" w:color="auto"/>
        <w:right w:val="none" w:sz="0" w:space="0" w:color="auto"/>
      </w:divBdr>
      <w:divsChild>
        <w:div w:id="498814297">
          <w:marLeft w:val="0"/>
          <w:marRight w:val="0"/>
          <w:marTop w:val="0"/>
          <w:marBottom w:val="0"/>
          <w:divBdr>
            <w:top w:val="none" w:sz="0" w:space="0" w:color="auto"/>
            <w:left w:val="none" w:sz="0" w:space="0" w:color="auto"/>
            <w:bottom w:val="none" w:sz="0" w:space="0" w:color="auto"/>
            <w:right w:val="none" w:sz="0" w:space="0" w:color="auto"/>
          </w:divBdr>
        </w:div>
        <w:div w:id="1875271525">
          <w:marLeft w:val="0"/>
          <w:marRight w:val="0"/>
          <w:marTop w:val="0"/>
          <w:marBottom w:val="0"/>
          <w:divBdr>
            <w:top w:val="none" w:sz="0" w:space="0" w:color="auto"/>
            <w:left w:val="none" w:sz="0" w:space="0" w:color="auto"/>
            <w:bottom w:val="none" w:sz="0" w:space="0" w:color="auto"/>
            <w:right w:val="none" w:sz="0" w:space="0" w:color="auto"/>
          </w:divBdr>
        </w:div>
        <w:div w:id="1482771401">
          <w:marLeft w:val="0"/>
          <w:marRight w:val="0"/>
          <w:marTop w:val="0"/>
          <w:marBottom w:val="0"/>
          <w:divBdr>
            <w:top w:val="none" w:sz="0" w:space="0" w:color="auto"/>
            <w:left w:val="none" w:sz="0" w:space="0" w:color="auto"/>
            <w:bottom w:val="none" w:sz="0" w:space="0" w:color="auto"/>
            <w:right w:val="none" w:sz="0" w:space="0" w:color="auto"/>
          </w:divBdr>
        </w:div>
      </w:divsChild>
    </w:div>
    <w:div w:id="2078672244">
      <w:bodyDiv w:val="1"/>
      <w:marLeft w:val="0"/>
      <w:marRight w:val="0"/>
      <w:marTop w:val="0"/>
      <w:marBottom w:val="0"/>
      <w:divBdr>
        <w:top w:val="none" w:sz="0" w:space="0" w:color="auto"/>
        <w:left w:val="none" w:sz="0" w:space="0" w:color="auto"/>
        <w:bottom w:val="none" w:sz="0" w:space="0" w:color="auto"/>
        <w:right w:val="none" w:sz="0" w:space="0" w:color="auto"/>
      </w:divBdr>
    </w:div>
    <w:div w:id="2109738317">
      <w:bodyDiv w:val="1"/>
      <w:marLeft w:val="0"/>
      <w:marRight w:val="0"/>
      <w:marTop w:val="0"/>
      <w:marBottom w:val="0"/>
      <w:divBdr>
        <w:top w:val="none" w:sz="0" w:space="0" w:color="auto"/>
        <w:left w:val="none" w:sz="0" w:space="0" w:color="auto"/>
        <w:bottom w:val="none" w:sz="0" w:space="0" w:color="auto"/>
        <w:right w:val="none" w:sz="0" w:space="0" w:color="auto"/>
      </w:divBdr>
    </w:div>
    <w:div w:id="2126651856">
      <w:bodyDiv w:val="1"/>
      <w:marLeft w:val="0"/>
      <w:marRight w:val="0"/>
      <w:marTop w:val="0"/>
      <w:marBottom w:val="0"/>
      <w:divBdr>
        <w:top w:val="none" w:sz="0" w:space="0" w:color="auto"/>
        <w:left w:val="none" w:sz="0" w:space="0" w:color="auto"/>
        <w:bottom w:val="none" w:sz="0" w:space="0" w:color="auto"/>
        <w:right w:val="none" w:sz="0" w:space="0" w:color="auto"/>
      </w:divBdr>
    </w:div>
    <w:div w:id="214010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assignment.com/gender-recognition-by-voice-using-python/"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19A81-2B28-4D96-AB9D-28755C567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Mr.NATARAJ</dc:creator>
  <cp:lastModifiedBy>Mr.NATARAJ</cp:lastModifiedBy>
  <cp:revision>2</cp:revision>
  <dcterms:created xsi:type="dcterms:W3CDTF">2023-10-28T10:05:00Z</dcterms:created>
  <dcterms:modified xsi:type="dcterms:W3CDTF">2023-10-28T10:05:00Z</dcterms:modified>
</cp:coreProperties>
</file>